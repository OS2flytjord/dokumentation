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page" w:horzAnchor="page" w:tblpX="3601" w:tblpY="3063"/>
        <w:tblW w:w="7218" w:type="dxa"/>
        <w:tblCellMar>
          <w:left w:w="0" w:type="dxa"/>
          <w:right w:w="0" w:type="dxa"/>
        </w:tblCellMar>
        <w:tblLook w:val="01E0" w:firstRow="1" w:lastRow="1" w:firstColumn="1" w:lastColumn="1" w:noHBand="0" w:noVBand="0"/>
      </w:tblPr>
      <w:tblGrid>
        <w:gridCol w:w="7218"/>
      </w:tblGrid>
      <w:tr w:rsidR="007F4305" w:rsidRPr="00DA15B1" w:rsidTr="003B38BA">
        <w:trPr>
          <w:trHeight w:hRule="exact" w:val="1204"/>
        </w:trPr>
        <w:tc>
          <w:tcPr>
            <w:tcW w:w="7218" w:type="dxa"/>
          </w:tcPr>
          <w:p w:rsidR="007F4305" w:rsidRPr="00DA15B1" w:rsidRDefault="007F4305" w:rsidP="004E4A5A">
            <w:pPr>
              <w:pStyle w:val="Title11pkt"/>
            </w:pPr>
          </w:p>
          <w:p w:rsidR="007F4305" w:rsidRPr="00DA15B1" w:rsidRDefault="00DA15B1" w:rsidP="002C386E">
            <w:pPr>
              <w:pStyle w:val="NormalBoldAllCaps"/>
              <w:rPr>
                <w:sz w:val="22"/>
                <w:szCs w:val="22"/>
              </w:rPr>
            </w:pPr>
            <w:bookmarkStart w:id="0" w:name="bmkProject"/>
            <w:bookmarkEnd w:id="0"/>
            <w:r w:rsidRPr="00DA15B1">
              <w:rPr>
                <w:sz w:val="22"/>
                <w:szCs w:val="22"/>
              </w:rPr>
              <w:t>FlytJord</w:t>
            </w:r>
            <w:r>
              <w:rPr>
                <w:sz w:val="22"/>
                <w:szCs w:val="22"/>
              </w:rPr>
              <w:t xml:space="preserve"> - </w:t>
            </w:r>
            <w:r w:rsidR="00C25FC9">
              <w:rPr>
                <w:sz w:val="22"/>
                <w:szCs w:val="22"/>
              </w:rPr>
              <w:t>Applikations</w:t>
            </w:r>
            <w:r>
              <w:rPr>
                <w:sz w:val="22"/>
                <w:szCs w:val="22"/>
              </w:rPr>
              <w:t>Dokumentation</w:t>
            </w:r>
          </w:p>
          <w:p w:rsidR="007F4305" w:rsidRPr="00DA15B1" w:rsidRDefault="007F4305" w:rsidP="002C386E">
            <w:pPr>
              <w:pStyle w:val="Title11pkt"/>
            </w:pPr>
            <w:bookmarkStart w:id="1" w:name="bmkSubject"/>
            <w:bookmarkEnd w:id="1"/>
          </w:p>
        </w:tc>
      </w:tr>
    </w:tbl>
    <w:p w:rsidR="007F4305" w:rsidRDefault="00DA15B1" w:rsidP="00F7364C">
      <w:pPr>
        <w:pStyle w:val="TitleBold11pkt"/>
      </w:pPr>
      <w:bookmarkStart w:id="2" w:name="bmkIndholdLedetekst"/>
      <w:bookmarkEnd w:id="2"/>
      <w:r>
        <w:t>Indhold</w:t>
      </w:r>
    </w:p>
    <w:p w:rsidR="00E67EBB" w:rsidRDefault="0002177F">
      <w:pPr>
        <w:pStyle w:val="TOC1"/>
        <w:tabs>
          <w:tab w:val="left" w:pos="567"/>
        </w:tabs>
        <w:rPr>
          <w:rFonts w:asciiTheme="minorHAnsi" w:eastAsiaTheme="minorEastAsia" w:hAnsiTheme="minorHAnsi" w:cstheme="minorBidi"/>
          <w:b w:val="0"/>
          <w:noProof/>
          <w:szCs w:val="22"/>
        </w:rPr>
      </w:pPr>
      <w:r>
        <w:rPr>
          <w:b w:val="0"/>
        </w:rPr>
        <w:fldChar w:fldCharType="begin"/>
      </w:r>
      <w:r>
        <w:rPr>
          <w:b w:val="0"/>
        </w:rPr>
        <w:instrText xml:space="preserve"> TOC \o "1-3" \h \z \u </w:instrText>
      </w:r>
      <w:r>
        <w:rPr>
          <w:b w:val="0"/>
        </w:rPr>
        <w:fldChar w:fldCharType="separate"/>
      </w:r>
      <w:hyperlink w:anchor="_Toc418583740" w:history="1">
        <w:r w:rsidR="00E67EBB" w:rsidRPr="00CB7D2A">
          <w:rPr>
            <w:rStyle w:val="Hyperlink"/>
            <w:noProof/>
            <w:highlight w:val="yellow"/>
          </w:rPr>
          <w:t>1</w:t>
        </w:r>
        <w:r w:rsidR="00E67EBB">
          <w:rPr>
            <w:rFonts w:asciiTheme="minorHAnsi" w:eastAsiaTheme="minorEastAsia" w:hAnsiTheme="minorHAnsi" w:cstheme="minorBidi"/>
            <w:b w:val="0"/>
            <w:noProof/>
            <w:szCs w:val="22"/>
          </w:rPr>
          <w:tab/>
        </w:r>
        <w:r w:rsidR="00E67EBB" w:rsidRPr="00CB7D2A">
          <w:rPr>
            <w:rStyle w:val="Hyperlink"/>
            <w:noProof/>
            <w:highlight w:val="yellow"/>
          </w:rPr>
          <w:t>Indledning</w:t>
        </w:r>
        <w:r w:rsidR="00E67EBB">
          <w:rPr>
            <w:noProof/>
            <w:webHidden/>
          </w:rPr>
          <w:tab/>
        </w:r>
        <w:r w:rsidR="00E67EBB">
          <w:rPr>
            <w:noProof/>
            <w:webHidden/>
          </w:rPr>
          <w:fldChar w:fldCharType="begin"/>
        </w:r>
        <w:r w:rsidR="00E67EBB">
          <w:rPr>
            <w:noProof/>
            <w:webHidden/>
          </w:rPr>
          <w:instrText xml:space="preserve"> PAGEREF _Toc418583740 \h </w:instrText>
        </w:r>
        <w:r w:rsidR="00E67EBB">
          <w:rPr>
            <w:noProof/>
            <w:webHidden/>
          </w:rPr>
        </w:r>
        <w:r w:rsidR="00E67EBB">
          <w:rPr>
            <w:noProof/>
            <w:webHidden/>
          </w:rPr>
          <w:fldChar w:fldCharType="separate"/>
        </w:r>
        <w:r w:rsidR="00E67EBB">
          <w:rPr>
            <w:noProof/>
            <w:webHidden/>
          </w:rPr>
          <w:t>4</w:t>
        </w:r>
        <w:r w:rsidR="00E67EBB">
          <w:rPr>
            <w:noProof/>
            <w:webHidden/>
          </w:rPr>
          <w:fldChar w:fldCharType="end"/>
        </w:r>
      </w:hyperlink>
    </w:p>
    <w:p w:rsidR="00E67EBB" w:rsidRDefault="005E5539">
      <w:pPr>
        <w:pStyle w:val="TOC1"/>
        <w:tabs>
          <w:tab w:val="left" w:pos="567"/>
        </w:tabs>
        <w:rPr>
          <w:rFonts w:asciiTheme="minorHAnsi" w:eastAsiaTheme="minorEastAsia" w:hAnsiTheme="minorHAnsi" w:cstheme="minorBidi"/>
          <w:b w:val="0"/>
          <w:noProof/>
          <w:szCs w:val="22"/>
        </w:rPr>
      </w:pPr>
      <w:hyperlink w:anchor="_Toc418583741" w:history="1">
        <w:r w:rsidR="00E67EBB" w:rsidRPr="00CB7D2A">
          <w:rPr>
            <w:rStyle w:val="Hyperlink"/>
            <w:noProof/>
            <w:highlight w:val="yellow"/>
          </w:rPr>
          <w:t>2</w:t>
        </w:r>
        <w:r w:rsidR="00E67EBB">
          <w:rPr>
            <w:rFonts w:asciiTheme="minorHAnsi" w:eastAsiaTheme="minorEastAsia" w:hAnsiTheme="minorHAnsi" w:cstheme="minorBidi"/>
            <w:b w:val="0"/>
            <w:noProof/>
            <w:szCs w:val="22"/>
          </w:rPr>
          <w:tab/>
        </w:r>
        <w:r w:rsidR="00E67EBB" w:rsidRPr="00CB7D2A">
          <w:rPr>
            <w:rStyle w:val="Hyperlink"/>
            <w:noProof/>
            <w:highlight w:val="yellow"/>
          </w:rPr>
          <w:t>Roller og rettigheder</w:t>
        </w:r>
        <w:r w:rsidR="00E67EBB">
          <w:rPr>
            <w:noProof/>
            <w:webHidden/>
          </w:rPr>
          <w:tab/>
        </w:r>
        <w:r w:rsidR="00E67EBB">
          <w:rPr>
            <w:noProof/>
            <w:webHidden/>
          </w:rPr>
          <w:fldChar w:fldCharType="begin"/>
        </w:r>
        <w:r w:rsidR="00E67EBB">
          <w:rPr>
            <w:noProof/>
            <w:webHidden/>
          </w:rPr>
          <w:instrText xml:space="preserve"> PAGEREF _Toc418583741 \h </w:instrText>
        </w:r>
        <w:r w:rsidR="00E67EBB">
          <w:rPr>
            <w:noProof/>
            <w:webHidden/>
          </w:rPr>
        </w:r>
        <w:r w:rsidR="00E67EBB">
          <w:rPr>
            <w:noProof/>
            <w:webHidden/>
          </w:rPr>
          <w:fldChar w:fldCharType="separate"/>
        </w:r>
        <w:r w:rsidR="00E67EBB">
          <w:rPr>
            <w:noProof/>
            <w:webHidden/>
          </w:rPr>
          <w:t>5</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742" w:history="1">
        <w:r w:rsidR="00E67EBB" w:rsidRPr="00CB7D2A">
          <w:rPr>
            <w:rStyle w:val="Hyperlink"/>
            <w:noProof/>
            <w:highlight w:val="yellow"/>
          </w:rPr>
          <w:t>2.1</w:t>
        </w:r>
        <w:r w:rsidR="00E67EBB">
          <w:rPr>
            <w:rFonts w:asciiTheme="minorHAnsi" w:eastAsiaTheme="minorEastAsia" w:hAnsiTheme="minorHAnsi" w:cstheme="minorBidi"/>
            <w:noProof/>
            <w:sz w:val="22"/>
            <w:szCs w:val="22"/>
          </w:rPr>
          <w:tab/>
        </w:r>
        <w:r w:rsidR="00E67EBB" w:rsidRPr="00CB7D2A">
          <w:rPr>
            <w:rStyle w:val="Hyperlink"/>
            <w:noProof/>
            <w:highlight w:val="yellow"/>
          </w:rPr>
          <w:t>Roller</w:t>
        </w:r>
        <w:r w:rsidR="00E67EBB">
          <w:rPr>
            <w:noProof/>
            <w:webHidden/>
          </w:rPr>
          <w:tab/>
        </w:r>
        <w:r w:rsidR="00E67EBB">
          <w:rPr>
            <w:noProof/>
            <w:webHidden/>
          </w:rPr>
          <w:fldChar w:fldCharType="begin"/>
        </w:r>
        <w:r w:rsidR="00E67EBB">
          <w:rPr>
            <w:noProof/>
            <w:webHidden/>
          </w:rPr>
          <w:instrText xml:space="preserve"> PAGEREF _Toc418583742 \h </w:instrText>
        </w:r>
        <w:r w:rsidR="00E67EBB">
          <w:rPr>
            <w:noProof/>
            <w:webHidden/>
          </w:rPr>
        </w:r>
        <w:r w:rsidR="00E67EBB">
          <w:rPr>
            <w:noProof/>
            <w:webHidden/>
          </w:rPr>
          <w:fldChar w:fldCharType="separate"/>
        </w:r>
        <w:r w:rsidR="00E67EBB">
          <w:rPr>
            <w:noProof/>
            <w:webHidden/>
          </w:rPr>
          <w:t>5</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43" w:history="1">
        <w:r w:rsidR="00E67EBB" w:rsidRPr="00CB7D2A">
          <w:rPr>
            <w:rStyle w:val="Hyperlink"/>
            <w:noProof/>
            <w:highlight w:val="yellow"/>
          </w:rPr>
          <w:t>2.1.1</w:t>
        </w:r>
        <w:r w:rsidR="00E67EBB">
          <w:rPr>
            <w:rFonts w:asciiTheme="minorHAnsi" w:eastAsiaTheme="minorEastAsia" w:hAnsiTheme="minorHAnsi" w:cstheme="minorBidi"/>
            <w:noProof/>
            <w:sz w:val="22"/>
            <w:szCs w:val="22"/>
          </w:rPr>
          <w:tab/>
        </w:r>
        <w:r w:rsidR="00E67EBB" w:rsidRPr="00CB7D2A">
          <w:rPr>
            <w:rStyle w:val="Hyperlink"/>
            <w:noProof/>
            <w:highlight w:val="yellow"/>
          </w:rPr>
          <w:t>Interne brugere</w:t>
        </w:r>
        <w:r w:rsidR="00E67EBB">
          <w:rPr>
            <w:noProof/>
            <w:webHidden/>
          </w:rPr>
          <w:tab/>
        </w:r>
        <w:r w:rsidR="00E67EBB">
          <w:rPr>
            <w:noProof/>
            <w:webHidden/>
          </w:rPr>
          <w:fldChar w:fldCharType="begin"/>
        </w:r>
        <w:r w:rsidR="00E67EBB">
          <w:rPr>
            <w:noProof/>
            <w:webHidden/>
          </w:rPr>
          <w:instrText xml:space="preserve"> PAGEREF _Toc418583743 \h </w:instrText>
        </w:r>
        <w:r w:rsidR="00E67EBB">
          <w:rPr>
            <w:noProof/>
            <w:webHidden/>
          </w:rPr>
        </w:r>
        <w:r w:rsidR="00E67EBB">
          <w:rPr>
            <w:noProof/>
            <w:webHidden/>
          </w:rPr>
          <w:fldChar w:fldCharType="separate"/>
        </w:r>
        <w:r w:rsidR="00E67EBB">
          <w:rPr>
            <w:noProof/>
            <w:webHidden/>
          </w:rPr>
          <w:t>5</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44" w:history="1">
        <w:r w:rsidR="00E67EBB" w:rsidRPr="00CB7D2A">
          <w:rPr>
            <w:rStyle w:val="Hyperlink"/>
            <w:noProof/>
            <w:highlight w:val="yellow"/>
          </w:rPr>
          <w:t>2.1.2</w:t>
        </w:r>
        <w:r w:rsidR="00E67EBB">
          <w:rPr>
            <w:rFonts w:asciiTheme="minorHAnsi" w:eastAsiaTheme="minorEastAsia" w:hAnsiTheme="minorHAnsi" w:cstheme="minorBidi"/>
            <w:noProof/>
            <w:sz w:val="22"/>
            <w:szCs w:val="22"/>
          </w:rPr>
          <w:tab/>
        </w:r>
        <w:r w:rsidR="00E67EBB" w:rsidRPr="00CB7D2A">
          <w:rPr>
            <w:rStyle w:val="Hyperlink"/>
            <w:noProof/>
            <w:highlight w:val="yellow"/>
          </w:rPr>
          <w:t>Eksterne brugere</w:t>
        </w:r>
        <w:r w:rsidR="00E67EBB">
          <w:rPr>
            <w:noProof/>
            <w:webHidden/>
          </w:rPr>
          <w:tab/>
        </w:r>
        <w:r w:rsidR="00E67EBB">
          <w:rPr>
            <w:noProof/>
            <w:webHidden/>
          </w:rPr>
          <w:fldChar w:fldCharType="begin"/>
        </w:r>
        <w:r w:rsidR="00E67EBB">
          <w:rPr>
            <w:noProof/>
            <w:webHidden/>
          </w:rPr>
          <w:instrText xml:space="preserve"> PAGEREF _Toc418583744 \h </w:instrText>
        </w:r>
        <w:r w:rsidR="00E67EBB">
          <w:rPr>
            <w:noProof/>
            <w:webHidden/>
          </w:rPr>
        </w:r>
        <w:r w:rsidR="00E67EBB">
          <w:rPr>
            <w:noProof/>
            <w:webHidden/>
          </w:rPr>
          <w:fldChar w:fldCharType="separate"/>
        </w:r>
        <w:r w:rsidR="00E67EBB">
          <w:rPr>
            <w:noProof/>
            <w:webHidden/>
          </w:rPr>
          <w:t>5</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745" w:history="1">
        <w:r w:rsidR="00E67EBB" w:rsidRPr="00CB7D2A">
          <w:rPr>
            <w:rStyle w:val="Hyperlink"/>
            <w:noProof/>
            <w:highlight w:val="yellow"/>
          </w:rPr>
          <w:t>2.2</w:t>
        </w:r>
        <w:r w:rsidR="00E67EBB">
          <w:rPr>
            <w:rFonts w:asciiTheme="minorHAnsi" w:eastAsiaTheme="minorEastAsia" w:hAnsiTheme="minorHAnsi" w:cstheme="minorBidi"/>
            <w:noProof/>
            <w:sz w:val="22"/>
            <w:szCs w:val="22"/>
          </w:rPr>
          <w:tab/>
        </w:r>
        <w:r w:rsidR="00E67EBB" w:rsidRPr="00CB7D2A">
          <w:rPr>
            <w:rStyle w:val="Hyperlink"/>
            <w:noProof/>
            <w:highlight w:val="yellow"/>
          </w:rPr>
          <w:t>Rettigheder</w:t>
        </w:r>
        <w:r w:rsidR="00E67EBB">
          <w:rPr>
            <w:noProof/>
            <w:webHidden/>
          </w:rPr>
          <w:tab/>
        </w:r>
        <w:r w:rsidR="00E67EBB">
          <w:rPr>
            <w:noProof/>
            <w:webHidden/>
          </w:rPr>
          <w:fldChar w:fldCharType="begin"/>
        </w:r>
        <w:r w:rsidR="00E67EBB">
          <w:rPr>
            <w:noProof/>
            <w:webHidden/>
          </w:rPr>
          <w:instrText xml:space="preserve"> PAGEREF _Toc418583745 \h </w:instrText>
        </w:r>
        <w:r w:rsidR="00E67EBB">
          <w:rPr>
            <w:noProof/>
            <w:webHidden/>
          </w:rPr>
        </w:r>
        <w:r w:rsidR="00E67EBB">
          <w:rPr>
            <w:noProof/>
            <w:webHidden/>
          </w:rPr>
          <w:fldChar w:fldCharType="separate"/>
        </w:r>
        <w:r w:rsidR="00E67EBB">
          <w:rPr>
            <w:noProof/>
            <w:webHidden/>
          </w:rPr>
          <w:t>6</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46" w:history="1">
        <w:r w:rsidR="00E67EBB" w:rsidRPr="00CB7D2A">
          <w:rPr>
            <w:rStyle w:val="Hyperlink"/>
            <w:noProof/>
            <w:highlight w:val="yellow"/>
          </w:rPr>
          <w:t>2.2.1</w:t>
        </w:r>
        <w:r w:rsidR="00E67EBB">
          <w:rPr>
            <w:rFonts w:asciiTheme="minorHAnsi" w:eastAsiaTheme="minorEastAsia" w:hAnsiTheme="minorHAnsi" w:cstheme="minorBidi"/>
            <w:noProof/>
            <w:sz w:val="22"/>
            <w:szCs w:val="22"/>
          </w:rPr>
          <w:tab/>
        </w:r>
        <w:r w:rsidR="00E67EBB" w:rsidRPr="00CB7D2A">
          <w:rPr>
            <w:rStyle w:val="Hyperlink"/>
            <w:noProof/>
            <w:highlight w:val="yellow"/>
          </w:rPr>
          <w:t>Rettigheder i brugerfladen for rollerne</w:t>
        </w:r>
        <w:r w:rsidR="00E67EBB">
          <w:rPr>
            <w:noProof/>
            <w:webHidden/>
          </w:rPr>
          <w:tab/>
        </w:r>
        <w:r w:rsidR="00E67EBB">
          <w:rPr>
            <w:noProof/>
            <w:webHidden/>
          </w:rPr>
          <w:fldChar w:fldCharType="begin"/>
        </w:r>
        <w:r w:rsidR="00E67EBB">
          <w:rPr>
            <w:noProof/>
            <w:webHidden/>
          </w:rPr>
          <w:instrText xml:space="preserve"> PAGEREF _Toc418583746 \h </w:instrText>
        </w:r>
        <w:r w:rsidR="00E67EBB">
          <w:rPr>
            <w:noProof/>
            <w:webHidden/>
          </w:rPr>
        </w:r>
        <w:r w:rsidR="00E67EBB">
          <w:rPr>
            <w:noProof/>
            <w:webHidden/>
          </w:rPr>
          <w:fldChar w:fldCharType="separate"/>
        </w:r>
        <w:r w:rsidR="00E67EBB">
          <w:rPr>
            <w:noProof/>
            <w:webHidden/>
          </w:rPr>
          <w:t>6</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47" w:history="1">
        <w:r w:rsidR="00E67EBB" w:rsidRPr="00CB7D2A">
          <w:rPr>
            <w:rStyle w:val="Hyperlink"/>
            <w:noProof/>
            <w:highlight w:val="yellow"/>
          </w:rPr>
          <w:t>2.2.2</w:t>
        </w:r>
        <w:r w:rsidR="00E67EBB">
          <w:rPr>
            <w:rFonts w:asciiTheme="minorHAnsi" w:eastAsiaTheme="minorEastAsia" w:hAnsiTheme="minorHAnsi" w:cstheme="minorBidi"/>
            <w:noProof/>
            <w:sz w:val="22"/>
            <w:szCs w:val="22"/>
          </w:rPr>
          <w:tab/>
        </w:r>
        <w:r w:rsidR="00E67EBB" w:rsidRPr="00CB7D2A">
          <w:rPr>
            <w:rStyle w:val="Hyperlink"/>
            <w:noProof/>
            <w:highlight w:val="yellow"/>
          </w:rPr>
          <w:t>Ekstern bruger som er transportør</w:t>
        </w:r>
        <w:r w:rsidR="00E67EBB">
          <w:rPr>
            <w:noProof/>
            <w:webHidden/>
          </w:rPr>
          <w:tab/>
        </w:r>
        <w:r w:rsidR="00E67EBB">
          <w:rPr>
            <w:noProof/>
            <w:webHidden/>
          </w:rPr>
          <w:fldChar w:fldCharType="begin"/>
        </w:r>
        <w:r w:rsidR="00E67EBB">
          <w:rPr>
            <w:noProof/>
            <w:webHidden/>
          </w:rPr>
          <w:instrText xml:space="preserve"> PAGEREF _Toc418583747 \h </w:instrText>
        </w:r>
        <w:r w:rsidR="00E67EBB">
          <w:rPr>
            <w:noProof/>
            <w:webHidden/>
          </w:rPr>
        </w:r>
        <w:r w:rsidR="00E67EBB">
          <w:rPr>
            <w:noProof/>
            <w:webHidden/>
          </w:rPr>
          <w:fldChar w:fldCharType="separate"/>
        </w:r>
        <w:r w:rsidR="00E67EBB">
          <w:rPr>
            <w:noProof/>
            <w:webHidden/>
          </w:rPr>
          <w:t>9</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48" w:history="1">
        <w:r w:rsidR="00E67EBB" w:rsidRPr="00CB7D2A">
          <w:rPr>
            <w:rStyle w:val="Hyperlink"/>
            <w:noProof/>
            <w:highlight w:val="yellow"/>
          </w:rPr>
          <w:t>2.2.3</w:t>
        </w:r>
        <w:r w:rsidR="00E67EBB">
          <w:rPr>
            <w:rFonts w:asciiTheme="minorHAnsi" w:eastAsiaTheme="minorEastAsia" w:hAnsiTheme="minorHAnsi" w:cstheme="minorBidi"/>
            <w:noProof/>
            <w:sz w:val="22"/>
            <w:szCs w:val="22"/>
          </w:rPr>
          <w:tab/>
        </w:r>
        <w:r w:rsidR="00E67EBB" w:rsidRPr="00CB7D2A">
          <w:rPr>
            <w:rStyle w:val="Hyperlink"/>
            <w:noProof/>
            <w:highlight w:val="yellow"/>
          </w:rPr>
          <w:t>Søgeprincip</w:t>
        </w:r>
        <w:r w:rsidR="00E67EBB">
          <w:rPr>
            <w:noProof/>
            <w:webHidden/>
          </w:rPr>
          <w:tab/>
        </w:r>
        <w:r w:rsidR="00E67EBB">
          <w:rPr>
            <w:noProof/>
            <w:webHidden/>
          </w:rPr>
          <w:fldChar w:fldCharType="begin"/>
        </w:r>
        <w:r w:rsidR="00E67EBB">
          <w:rPr>
            <w:noProof/>
            <w:webHidden/>
          </w:rPr>
          <w:instrText xml:space="preserve"> PAGEREF _Toc418583748 \h </w:instrText>
        </w:r>
        <w:r w:rsidR="00E67EBB">
          <w:rPr>
            <w:noProof/>
            <w:webHidden/>
          </w:rPr>
        </w:r>
        <w:r w:rsidR="00E67EBB">
          <w:rPr>
            <w:noProof/>
            <w:webHidden/>
          </w:rPr>
          <w:fldChar w:fldCharType="separate"/>
        </w:r>
        <w:r w:rsidR="00E67EBB">
          <w:rPr>
            <w:noProof/>
            <w:webHidden/>
          </w:rPr>
          <w:t>9</w:t>
        </w:r>
        <w:r w:rsidR="00E67EBB">
          <w:rPr>
            <w:noProof/>
            <w:webHidden/>
          </w:rPr>
          <w:fldChar w:fldCharType="end"/>
        </w:r>
      </w:hyperlink>
    </w:p>
    <w:p w:rsidR="00E67EBB" w:rsidRDefault="005E5539">
      <w:pPr>
        <w:pStyle w:val="TOC1"/>
        <w:tabs>
          <w:tab w:val="left" w:pos="567"/>
        </w:tabs>
        <w:rPr>
          <w:rFonts w:asciiTheme="minorHAnsi" w:eastAsiaTheme="minorEastAsia" w:hAnsiTheme="minorHAnsi" w:cstheme="minorBidi"/>
          <w:b w:val="0"/>
          <w:noProof/>
          <w:szCs w:val="22"/>
        </w:rPr>
      </w:pPr>
      <w:hyperlink w:anchor="_Toc418583749" w:history="1">
        <w:r w:rsidR="00E67EBB" w:rsidRPr="00CB7D2A">
          <w:rPr>
            <w:rStyle w:val="Hyperlink"/>
            <w:noProof/>
            <w:highlight w:val="yellow"/>
          </w:rPr>
          <w:t>3</w:t>
        </w:r>
        <w:r w:rsidR="00E67EBB">
          <w:rPr>
            <w:rFonts w:asciiTheme="minorHAnsi" w:eastAsiaTheme="minorEastAsia" w:hAnsiTheme="minorHAnsi" w:cstheme="minorBidi"/>
            <w:b w:val="0"/>
            <w:noProof/>
            <w:szCs w:val="22"/>
          </w:rPr>
          <w:tab/>
        </w:r>
        <w:r w:rsidR="00E67EBB" w:rsidRPr="00CB7D2A">
          <w:rPr>
            <w:rStyle w:val="Hyperlink"/>
            <w:noProof/>
            <w:highlight w:val="yellow"/>
          </w:rPr>
          <w:t>Administration af jordmodtagere og brugere</w:t>
        </w:r>
        <w:r w:rsidR="00E67EBB">
          <w:rPr>
            <w:noProof/>
            <w:webHidden/>
          </w:rPr>
          <w:tab/>
        </w:r>
        <w:r w:rsidR="00E67EBB">
          <w:rPr>
            <w:noProof/>
            <w:webHidden/>
          </w:rPr>
          <w:fldChar w:fldCharType="begin"/>
        </w:r>
        <w:r w:rsidR="00E67EBB">
          <w:rPr>
            <w:noProof/>
            <w:webHidden/>
          </w:rPr>
          <w:instrText xml:space="preserve"> PAGEREF _Toc418583749 \h </w:instrText>
        </w:r>
        <w:r w:rsidR="00E67EBB">
          <w:rPr>
            <w:noProof/>
            <w:webHidden/>
          </w:rPr>
        </w:r>
        <w:r w:rsidR="00E67EBB">
          <w:rPr>
            <w:noProof/>
            <w:webHidden/>
          </w:rPr>
          <w:fldChar w:fldCharType="separate"/>
        </w:r>
        <w:r w:rsidR="00E67EBB">
          <w:rPr>
            <w:noProof/>
            <w:webHidden/>
          </w:rPr>
          <w:t>11</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750" w:history="1">
        <w:r w:rsidR="00E67EBB" w:rsidRPr="00CB7D2A">
          <w:rPr>
            <w:rStyle w:val="Hyperlink"/>
            <w:noProof/>
            <w:highlight w:val="yellow"/>
          </w:rPr>
          <w:t>3.1</w:t>
        </w:r>
        <w:r w:rsidR="00E67EBB">
          <w:rPr>
            <w:rFonts w:asciiTheme="minorHAnsi" w:eastAsiaTheme="minorEastAsia" w:hAnsiTheme="minorHAnsi" w:cstheme="minorBidi"/>
            <w:noProof/>
            <w:sz w:val="22"/>
            <w:szCs w:val="22"/>
          </w:rPr>
          <w:tab/>
        </w:r>
        <w:r w:rsidR="00E67EBB" w:rsidRPr="00CB7D2A">
          <w:rPr>
            <w:rStyle w:val="Hyperlink"/>
            <w:noProof/>
            <w:highlight w:val="yellow"/>
          </w:rPr>
          <w:t>Generelt</w:t>
        </w:r>
        <w:r w:rsidR="00E67EBB">
          <w:rPr>
            <w:noProof/>
            <w:webHidden/>
          </w:rPr>
          <w:tab/>
        </w:r>
        <w:r w:rsidR="00E67EBB">
          <w:rPr>
            <w:noProof/>
            <w:webHidden/>
          </w:rPr>
          <w:fldChar w:fldCharType="begin"/>
        </w:r>
        <w:r w:rsidR="00E67EBB">
          <w:rPr>
            <w:noProof/>
            <w:webHidden/>
          </w:rPr>
          <w:instrText xml:space="preserve"> PAGEREF _Toc418583750 \h </w:instrText>
        </w:r>
        <w:r w:rsidR="00E67EBB">
          <w:rPr>
            <w:noProof/>
            <w:webHidden/>
          </w:rPr>
        </w:r>
        <w:r w:rsidR="00E67EBB">
          <w:rPr>
            <w:noProof/>
            <w:webHidden/>
          </w:rPr>
          <w:fldChar w:fldCharType="separate"/>
        </w:r>
        <w:r w:rsidR="00E67EBB">
          <w:rPr>
            <w:noProof/>
            <w:webHidden/>
          </w:rPr>
          <w:t>11</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51" w:history="1">
        <w:r w:rsidR="00E67EBB" w:rsidRPr="00CB7D2A">
          <w:rPr>
            <w:rStyle w:val="Hyperlink"/>
            <w:noProof/>
            <w:highlight w:val="yellow"/>
          </w:rPr>
          <w:t>3.1.1</w:t>
        </w:r>
        <w:r w:rsidR="00E67EBB">
          <w:rPr>
            <w:rFonts w:asciiTheme="minorHAnsi" w:eastAsiaTheme="minorEastAsia" w:hAnsiTheme="minorHAnsi" w:cstheme="minorBidi"/>
            <w:noProof/>
            <w:sz w:val="22"/>
            <w:szCs w:val="22"/>
          </w:rPr>
          <w:tab/>
        </w:r>
        <w:r w:rsidR="00E67EBB" w:rsidRPr="00CB7D2A">
          <w:rPr>
            <w:rStyle w:val="Hyperlink"/>
            <w:noProof/>
            <w:highlight w:val="yellow"/>
          </w:rPr>
          <w:t>Inaktivering (sletning)</w:t>
        </w:r>
        <w:r w:rsidR="00E67EBB">
          <w:rPr>
            <w:noProof/>
            <w:webHidden/>
          </w:rPr>
          <w:tab/>
        </w:r>
        <w:r w:rsidR="00E67EBB">
          <w:rPr>
            <w:noProof/>
            <w:webHidden/>
          </w:rPr>
          <w:fldChar w:fldCharType="begin"/>
        </w:r>
        <w:r w:rsidR="00E67EBB">
          <w:rPr>
            <w:noProof/>
            <w:webHidden/>
          </w:rPr>
          <w:instrText xml:space="preserve"> PAGEREF _Toc418583751 \h </w:instrText>
        </w:r>
        <w:r w:rsidR="00E67EBB">
          <w:rPr>
            <w:noProof/>
            <w:webHidden/>
          </w:rPr>
        </w:r>
        <w:r w:rsidR="00E67EBB">
          <w:rPr>
            <w:noProof/>
            <w:webHidden/>
          </w:rPr>
          <w:fldChar w:fldCharType="separate"/>
        </w:r>
        <w:r w:rsidR="00E67EBB">
          <w:rPr>
            <w:noProof/>
            <w:webHidden/>
          </w:rPr>
          <w:t>11</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52" w:history="1">
        <w:r w:rsidR="00E67EBB" w:rsidRPr="00CB7D2A">
          <w:rPr>
            <w:rStyle w:val="Hyperlink"/>
            <w:noProof/>
            <w:highlight w:val="yellow"/>
          </w:rPr>
          <w:t>3.1.2</w:t>
        </w:r>
        <w:r w:rsidR="00E67EBB">
          <w:rPr>
            <w:rFonts w:asciiTheme="minorHAnsi" w:eastAsiaTheme="minorEastAsia" w:hAnsiTheme="minorHAnsi" w:cstheme="minorBidi"/>
            <w:noProof/>
            <w:sz w:val="22"/>
            <w:szCs w:val="22"/>
          </w:rPr>
          <w:tab/>
        </w:r>
        <w:r w:rsidR="00E67EBB" w:rsidRPr="00CB7D2A">
          <w:rPr>
            <w:rStyle w:val="Hyperlink"/>
            <w:noProof/>
            <w:highlight w:val="yellow"/>
          </w:rPr>
          <w:t>Automatik</w:t>
        </w:r>
        <w:r w:rsidR="00E67EBB">
          <w:rPr>
            <w:noProof/>
            <w:webHidden/>
          </w:rPr>
          <w:tab/>
        </w:r>
        <w:r w:rsidR="00E67EBB">
          <w:rPr>
            <w:noProof/>
            <w:webHidden/>
          </w:rPr>
          <w:fldChar w:fldCharType="begin"/>
        </w:r>
        <w:r w:rsidR="00E67EBB">
          <w:rPr>
            <w:noProof/>
            <w:webHidden/>
          </w:rPr>
          <w:instrText xml:space="preserve"> PAGEREF _Toc418583752 \h </w:instrText>
        </w:r>
        <w:r w:rsidR="00E67EBB">
          <w:rPr>
            <w:noProof/>
            <w:webHidden/>
          </w:rPr>
        </w:r>
        <w:r w:rsidR="00E67EBB">
          <w:rPr>
            <w:noProof/>
            <w:webHidden/>
          </w:rPr>
          <w:fldChar w:fldCharType="separate"/>
        </w:r>
        <w:r w:rsidR="00E67EBB">
          <w:rPr>
            <w:noProof/>
            <w:webHidden/>
          </w:rPr>
          <w:t>11</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753" w:history="1">
        <w:r w:rsidR="00E67EBB" w:rsidRPr="00CB7D2A">
          <w:rPr>
            <w:rStyle w:val="Hyperlink"/>
            <w:noProof/>
            <w:highlight w:val="yellow"/>
          </w:rPr>
          <w:t>3.2</w:t>
        </w:r>
        <w:r w:rsidR="00E67EBB">
          <w:rPr>
            <w:rFonts w:asciiTheme="minorHAnsi" w:eastAsiaTheme="minorEastAsia" w:hAnsiTheme="minorHAnsi" w:cstheme="minorBidi"/>
            <w:noProof/>
            <w:sz w:val="22"/>
            <w:szCs w:val="22"/>
          </w:rPr>
          <w:tab/>
        </w:r>
        <w:r w:rsidR="00E67EBB" w:rsidRPr="00CB7D2A">
          <w:rPr>
            <w:rStyle w:val="Hyperlink"/>
            <w:noProof/>
            <w:highlight w:val="yellow"/>
          </w:rPr>
          <w:t>Jordmodtager</w:t>
        </w:r>
        <w:r w:rsidR="00E67EBB">
          <w:rPr>
            <w:noProof/>
            <w:webHidden/>
          </w:rPr>
          <w:tab/>
        </w:r>
        <w:r w:rsidR="00E67EBB">
          <w:rPr>
            <w:noProof/>
            <w:webHidden/>
          </w:rPr>
          <w:fldChar w:fldCharType="begin"/>
        </w:r>
        <w:r w:rsidR="00E67EBB">
          <w:rPr>
            <w:noProof/>
            <w:webHidden/>
          </w:rPr>
          <w:instrText xml:space="preserve"> PAGEREF _Toc418583753 \h </w:instrText>
        </w:r>
        <w:r w:rsidR="00E67EBB">
          <w:rPr>
            <w:noProof/>
            <w:webHidden/>
          </w:rPr>
        </w:r>
        <w:r w:rsidR="00E67EBB">
          <w:rPr>
            <w:noProof/>
            <w:webHidden/>
          </w:rPr>
          <w:fldChar w:fldCharType="separate"/>
        </w:r>
        <w:r w:rsidR="00E67EBB">
          <w:rPr>
            <w:noProof/>
            <w:webHidden/>
          </w:rPr>
          <w:t>11</w:t>
        </w:r>
        <w:r w:rsidR="00E67EBB">
          <w:rPr>
            <w:noProof/>
            <w:webHidden/>
          </w:rPr>
          <w:fldChar w:fldCharType="end"/>
        </w:r>
      </w:hyperlink>
    </w:p>
    <w:p w:rsidR="00E67EBB" w:rsidRDefault="005E5539">
      <w:pPr>
        <w:pStyle w:val="TOC1"/>
        <w:tabs>
          <w:tab w:val="left" w:pos="567"/>
        </w:tabs>
        <w:rPr>
          <w:rFonts w:asciiTheme="minorHAnsi" w:eastAsiaTheme="minorEastAsia" w:hAnsiTheme="minorHAnsi" w:cstheme="minorBidi"/>
          <w:b w:val="0"/>
          <w:noProof/>
          <w:szCs w:val="22"/>
        </w:rPr>
      </w:pPr>
      <w:hyperlink w:anchor="_Toc418583754" w:history="1">
        <w:r w:rsidR="00E67EBB" w:rsidRPr="00CB7D2A">
          <w:rPr>
            <w:rStyle w:val="Hyperlink"/>
            <w:noProof/>
          </w:rPr>
          <w:t>4</w:t>
        </w:r>
        <w:r w:rsidR="00E67EBB">
          <w:rPr>
            <w:rFonts w:asciiTheme="minorHAnsi" w:eastAsiaTheme="minorEastAsia" w:hAnsiTheme="minorHAnsi" w:cstheme="minorBidi"/>
            <w:b w:val="0"/>
            <w:noProof/>
            <w:szCs w:val="22"/>
          </w:rPr>
          <w:tab/>
        </w:r>
        <w:r w:rsidR="00E67EBB" w:rsidRPr="00CB7D2A">
          <w:rPr>
            <w:rStyle w:val="Hyperlink"/>
            <w:noProof/>
          </w:rPr>
          <w:t>Validering af anmeldelser</w:t>
        </w:r>
        <w:r w:rsidR="00E67EBB">
          <w:rPr>
            <w:noProof/>
            <w:webHidden/>
          </w:rPr>
          <w:tab/>
        </w:r>
        <w:r w:rsidR="00E67EBB">
          <w:rPr>
            <w:noProof/>
            <w:webHidden/>
          </w:rPr>
          <w:fldChar w:fldCharType="begin"/>
        </w:r>
        <w:r w:rsidR="00E67EBB">
          <w:rPr>
            <w:noProof/>
            <w:webHidden/>
          </w:rPr>
          <w:instrText xml:space="preserve"> PAGEREF _Toc418583754 \h </w:instrText>
        </w:r>
        <w:r w:rsidR="00E67EBB">
          <w:rPr>
            <w:noProof/>
            <w:webHidden/>
          </w:rPr>
        </w:r>
        <w:r w:rsidR="00E67EBB">
          <w:rPr>
            <w:noProof/>
            <w:webHidden/>
          </w:rPr>
          <w:fldChar w:fldCharType="separate"/>
        </w:r>
        <w:r w:rsidR="00E67EBB">
          <w:rPr>
            <w:noProof/>
            <w:webHidden/>
          </w:rPr>
          <w:t>12</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755" w:history="1">
        <w:r w:rsidR="00E67EBB" w:rsidRPr="00CB7D2A">
          <w:rPr>
            <w:rStyle w:val="Hyperlink"/>
            <w:noProof/>
          </w:rPr>
          <w:t>4.1</w:t>
        </w:r>
        <w:r w:rsidR="00E67EBB">
          <w:rPr>
            <w:rFonts w:asciiTheme="minorHAnsi" w:eastAsiaTheme="minorEastAsia" w:hAnsiTheme="minorHAnsi" w:cstheme="minorBidi"/>
            <w:noProof/>
            <w:sz w:val="22"/>
            <w:szCs w:val="22"/>
          </w:rPr>
          <w:tab/>
        </w:r>
        <w:r w:rsidR="00E67EBB" w:rsidRPr="00CB7D2A">
          <w:rPr>
            <w:rStyle w:val="Hyperlink"/>
            <w:noProof/>
          </w:rPr>
          <w:t>Jorden</w:t>
        </w:r>
        <w:r w:rsidR="00E67EBB">
          <w:rPr>
            <w:noProof/>
            <w:webHidden/>
          </w:rPr>
          <w:tab/>
        </w:r>
        <w:r w:rsidR="00E67EBB">
          <w:rPr>
            <w:noProof/>
            <w:webHidden/>
          </w:rPr>
          <w:fldChar w:fldCharType="begin"/>
        </w:r>
        <w:r w:rsidR="00E67EBB">
          <w:rPr>
            <w:noProof/>
            <w:webHidden/>
          </w:rPr>
          <w:instrText xml:space="preserve"> PAGEREF _Toc418583755 \h </w:instrText>
        </w:r>
        <w:r w:rsidR="00E67EBB">
          <w:rPr>
            <w:noProof/>
            <w:webHidden/>
          </w:rPr>
        </w:r>
        <w:r w:rsidR="00E67EBB">
          <w:rPr>
            <w:noProof/>
            <w:webHidden/>
          </w:rPr>
          <w:fldChar w:fldCharType="separate"/>
        </w:r>
        <w:r w:rsidR="00E67EBB">
          <w:rPr>
            <w:noProof/>
            <w:webHidden/>
          </w:rPr>
          <w:t>12</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56" w:history="1">
        <w:r w:rsidR="00E67EBB" w:rsidRPr="00CB7D2A">
          <w:rPr>
            <w:rStyle w:val="Hyperlink"/>
            <w:noProof/>
          </w:rPr>
          <w:t>4.1.1</w:t>
        </w:r>
        <w:r w:rsidR="00E67EBB">
          <w:rPr>
            <w:rFonts w:asciiTheme="minorHAnsi" w:eastAsiaTheme="minorEastAsia" w:hAnsiTheme="minorHAnsi" w:cstheme="minorBidi"/>
            <w:noProof/>
            <w:sz w:val="22"/>
            <w:szCs w:val="22"/>
          </w:rPr>
          <w:tab/>
        </w:r>
        <w:r w:rsidR="00E67EBB" w:rsidRPr="00CB7D2A">
          <w:rPr>
            <w:rStyle w:val="Hyperlink"/>
            <w:noProof/>
          </w:rPr>
          <w:t>Dokumentation</w:t>
        </w:r>
        <w:r w:rsidR="00E67EBB">
          <w:rPr>
            <w:noProof/>
            <w:webHidden/>
          </w:rPr>
          <w:tab/>
        </w:r>
        <w:r w:rsidR="00E67EBB">
          <w:rPr>
            <w:noProof/>
            <w:webHidden/>
          </w:rPr>
          <w:fldChar w:fldCharType="begin"/>
        </w:r>
        <w:r w:rsidR="00E67EBB">
          <w:rPr>
            <w:noProof/>
            <w:webHidden/>
          </w:rPr>
          <w:instrText xml:space="preserve"> PAGEREF _Toc418583756 \h </w:instrText>
        </w:r>
        <w:r w:rsidR="00E67EBB">
          <w:rPr>
            <w:noProof/>
            <w:webHidden/>
          </w:rPr>
        </w:r>
        <w:r w:rsidR="00E67EBB">
          <w:rPr>
            <w:noProof/>
            <w:webHidden/>
          </w:rPr>
          <w:fldChar w:fldCharType="separate"/>
        </w:r>
        <w:r w:rsidR="00E67EBB">
          <w:rPr>
            <w:noProof/>
            <w:webHidden/>
          </w:rPr>
          <w:t>12</w:t>
        </w:r>
        <w:r w:rsidR="00E67EBB">
          <w:rPr>
            <w:noProof/>
            <w:webHidden/>
          </w:rPr>
          <w:fldChar w:fldCharType="end"/>
        </w:r>
      </w:hyperlink>
    </w:p>
    <w:p w:rsidR="00E67EBB" w:rsidRDefault="005E5539">
      <w:pPr>
        <w:pStyle w:val="TOC1"/>
        <w:tabs>
          <w:tab w:val="left" w:pos="567"/>
        </w:tabs>
        <w:rPr>
          <w:rFonts w:asciiTheme="minorHAnsi" w:eastAsiaTheme="minorEastAsia" w:hAnsiTheme="minorHAnsi" w:cstheme="minorBidi"/>
          <w:b w:val="0"/>
          <w:noProof/>
          <w:szCs w:val="22"/>
        </w:rPr>
      </w:pPr>
      <w:hyperlink w:anchor="_Toc418583757" w:history="1">
        <w:r w:rsidR="00E67EBB" w:rsidRPr="00CB7D2A">
          <w:rPr>
            <w:rStyle w:val="Hyperlink"/>
            <w:noProof/>
          </w:rPr>
          <w:t>5</w:t>
        </w:r>
        <w:r w:rsidR="00E67EBB">
          <w:rPr>
            <w:rFonts w:asciiTheme="minorHAnsi" w:eastAsiaTheme="minorEastAsia" w:hAnsiTheme="minorHAnsi" w:cstheme="minorBidi"/>
            <w:b w:val="0"/>
            <w:noProof/>
            <w:szCs w:val="22"/>
          </w:rPr>
          <w:tab/>
        </w:r>
        <w:r w:rsidR="00E67EBB" w:rsidRPr="00CB7D2A">
          <w:rPr>
            <w:rStyle w:val="Hyperlink"/>
            <w:noProof/>
          </w:rPr>
          <w:t>Automatisk godkendelsesprocedure</w:t>
        </w:r>
        <w:r w:rsidR="00E67EBB">
          <w:rPr>
            <w:noProof/>
            <w:webHidden/>
          </w:rPr>
          <w:tab/>
        </w:r>
        <w:r w:rsidR="00E67EBB">
          <w:rPr>
            <w:noProof/>
            <w:webHidden/>
          </w:rPr>
          <w:fldChar w:fldCharType="begin"/>
        </w:r>
        <w:r w:rsidR="00E67EBB">
          <w:rPr>
            <w:noProof/>
            <w:webHidden/>
          </w:rPr>
          <w:instrText xml:space="preserve"> PAGEREF _Toc418583757 \h </w:instrText>
        </w:r>
        <w:r w:rsidR="00E67EBB">
          <w:rPr>
            <w:noProof/>
            <w:webHidden/>
          </w:rPr>
        </w:r>
        <w:r w:rsidR="00E67EBB">
          <w:rPr>
            <w:noProof/>
            <w:webHidden/>
          </w:rPr>
          <w:fldChar w:fldCharType="separate"/>
        </w:r>
        <w:r w:rsidR="00E67EBB">
          <w:rPr>
            <w:noProof/>
            <w:webHidden/>
          </w:rPr>
          <w:t>13</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758" w:history="1">
        <w:r w:rsidR="00E67EBB" w:rsidRPr="00CB7D2A">
          <w:rPr>
            <w:rStyle w:val="Hyperlink"/>
            <w:noProof/>
          </w:rPr>
          <w:t>5.1</w:t>
        </w:r>
        <w:r w:rsidR="00E67EBB">
          <w:rPr>
            <w:rFonts w:asciiTheme="minorHAnsi" w:eastAsiaTheme="minorEastAsia" w:hAnsiTheme="minorHAnsi" w:cstheme="minorBidi"/>
            <w:noProof/>
            <w:sz w:val="22"/>
            <w:szCs w:val="22"/>
          </w:rPr>
          <w:tab/>
        </w:r>
        <w:r w:rsidR="00E67EBB" w:rsidRPr="00CB7D2A">
          <w:rPr>
            <w:rStyle w:val="Hyperlink"/>
            <w:noProof/>
          </w:rPr>
          <w:t>Betaler</w:t>
        </w:r>
        <w:r w:rsidR="00E67EBB">
          <w:rPr>
            <w:noProof/>
            <w:webHidden/>
          </w:rPr>
          <w:tab/>
        </w:r>
        <w:r w:rsidR="00E67EBB">
          <w:rPr>
            <w:noProof/>
            <w:webHidden/>
          </w:rPr>
          <w:fldChar w:fldCharType="begin"/>
        </w:r>
        <w:r w:rsidR="00E67EBB">
          <w:rPr>
            <w:noProof/>
            <w:webHidden/>
          </w:rPr>
          <w:instrText xml:space="preserve"> PAGEREF _Toc418583758 \h </w:instrText>
        </w:r>
        <w:r w:rsidR="00E67EBB">
          <w:rPr>
            <w:noProof/>
            <w:webHidden/>
          </w:rPr>
        </w:r>
        <w:r w:rsidR="00E67EBB">
          <w:rPr>
            <w:noProof/>
            <w:webHidden/>
          </w:rPr>
          <w:fldChar w:fldCharType="separate"/>
        </w:r>
        <w:r w:rsidR="00E67EBB">
          <w:rPr>
            <w:noProof/>
            <w:webHidden/>
          </w:rPr>
          <w:t>13</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759" w:history="1">
        <w:r w:rsidR="00E67EBB" w:rsidRPr="00CB7D2A">
          <w:rPr>
            <w:rStyle w:val="Hyperlink"/>
            <w:noProof/>
          </w:rPr>
          <w:t>5.2</w:t>
        </w:r>
        <w:r w:rsidR="00E67EBB">
          <w:rPr>
            <w:rFonts w:asciiTheme="minorHAnsi" w:eastAsiaTheme="minorEastAsia" w:hAnsiTheme="minorHAnsi" w:cstheme="minorBidi"/>
            <w:noProof/>
            <w:sz w:val="22"/>
            <w:szCs w:val="22"/>
          </w:rPr>
          <w:tab/>
        </w:r>
        <w:r w:rsidR="00E67EBB" w:rsidRPr="00CB7D2A">
          <w:rPr>
            <w:rStyle w:val="Hyperlink"/>
            <w:noProof/>
          </w:rPr>
          <w:t>Kommune</w:t>
        </w:r>
        <w:r w:rsidR="00E67EBB">
          <w:rPr>
            <w:noProof/>
            <w:webHidden/>
          </w:rPr>
          <w:tab/>
        </w:r>
        <w:r w:rsidR="00E67EBB">
          <w:rPr>
            <w:noProof/>
            <w:webHidden/>
          </w:rPr>
          <w:fldChar w:fldCharType="begin"/>
        </w:r>
        <w:r w:rsidR="00E67EBB">
          <w:rPr>
            <w:noProof/>
            <w:webHidden/>
          </w:rPr>
          <w:instrText xml:space="preserve"> PAGEREF _Toc418583759 \h </w:instrText>
        </w:r>
        <w:r w:rsidR="00E67EBB">
          <w:rPr>
            <w:noProof/>
            <w:webHidden/>
          </w:rPr>
        </w:r>
        <w:r w:rsidR="00E67EBB">
          <w:rPr>
            <w:noProof/>
            <w:webHidden/>
          </w:rPr>
          <w:fldChar w:fldCharType="separate"/>
        </w:r>
        <w:r w:rsidR="00E67EBB">
          <w:rPr>
            <w:noProof/>
            <w:webHidden/>
          </w:rPr>
          <w:t>14</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60" w:history="1">
        <w:r w:rsidR="00E67EBB" w:rsidRPr="00CB7D2A">
          <w:rPr>
            <w:rStyle w:val="Hyperlink"/>
            <w:noProof/>
          </w:rPr>
          <w:t>5.2.1</w:t>
        </w:r>
        <w:r w:rsidR="00E67EBB">
          <w:rPr>
            <w:rFonts w:asciiTheme="minorHAnsi" w:eastAsiaTheme="minorEastAsia" w:hAnsiTheme="minorHAnsi" w:cstheme="minorBidi"/>
            <w:noProof/>
            <w:sz w:val="22"/>
            <w:szCs w:val="22"/>
          </w:rPr>
          <w:tab/>
        </w:r>
        <w:r w:rsidR="00E67EBB" w:rsidRPr="00CB7D2A">
          <w:rPr>
            <w:rStyle w:val="Hyperlink"/>
            <w:noProof/>
          </w:rPr>
          <w:t>Intakt jord</w:t>
        </w:r>
        <w:r w:rsidR="00E67EBB">
          <w:rPr>
            <w:noProof/>
            <w:webHidden/>
          </w:rPr>
          <w:tab/>
        </w:r>
        <w:r w:rsidR="00E67EBB">
          <w:rPr>
            <w:noProof/>
            <w:webHidden/>
          </w:rPr>
          <w:fldChar w:fldCharType="begin"/>
        </w:r>
        <w:r w:rsidR="00E67EBB">
          <w:rPr>
            <w:noProof/>
            <w:webHidden/>
          </w:rPr>
          <w:instrText xml:space="preserve"> PAGEREF _Toc418583760 \h </w:instrText>
        </w:r>
        <w:r w:rsidR="00E67EBB">
          <w:rPr>
            <w:noProof/>
            <w:webHidden/>
          </w:rPr>
        </w:r>
        <w:r w:rsidR="00E67EBB">
          <w:rPr>
            <w:noProof/>
            <w:webHidden/>
          </w:rPr>
          <w:fldChar w:fldCharType="separate"/>
        </w:r>
        <w:r w:rsidR="00E67EBB">
          <w:rPr>
            <w:noProof/>
            <w:webHidden/>
          </w:rPr>
          <w:t>14</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61" w:history="1">
        <w:r w:rsidR="00E67EBB" w:rsidRPr="00CB7D2A">
          <w:rPr>
            <w:rStyle w:val="Hyperlink"/>
            <w:noProof/>
          </w:rPr>
          <w:t>5.2.2</w:t>
        </w:r>
        <w:r w:rsidR="00E67EBB">
          <w:rPr>
            <w:rFonts w:asciiTheme="minorHAnsi" w:eastAsiaTheme="minorEastAsia" w:hAnsiTheme="minorHAnsi" w:cstheme="minorBidi"/>
            <w:noProof/>
            <w:sz w:val="22"/>
            <w:szCs w:val="22"/>
          </w:rPr>
          <w:tab/>
        </w:r>
        <w:r w:rsidR="00E67EBB" w:rsidRPr="00CB7D2A">
          <w:rPr>
            <w:rStyle w:val="Hyperlink"/>
            <w:noProof/>
          </w:rPr>
          <w:t>Opklassificering af forureningsgraden for jorden</w:t>
        </w:r>
        <w:r w:rsidR="00E67EBB">
          <w:rPr>
            <w:noProof/>
            <w:webHidden/>
          </w:rPr>
          <w:tab/>
        </w:r>
        <w:r w:rsidR="00E67EBB">
          <w:rPr>
            <w:noProof/>
            <w:webHidden/>
          </w:rPr>
          <w:fldChar w:fldCharType="begin"/>
        </w:r>
        <w:r w:rsidR="00E67EBB">
          <w:rPr>
            <w:noProof/>
            <w:webHidden/>
          </w:rPr>
          <w:instrText xml:space="preserve"> PAGEREF _Toc418583761 \h </w:instrText>
        </w:r>
        <w:r w:rsidR="00E67EBB">
          <w:rPr>
            <w:noProof/>
            <w:webHidden/>
          </w:rPr>
        </w:r>
        <w:r w:rsidR="00E67EBB">
          <w:rPr>
            <w:noProof/>
            <w:webHidden/>
          </w:rPr>
          <w:fldChar w:fldCharType="separate"/>
        </w:r>
        <w:r w:rsidR="00E67EBB">
          <w:rPr>
            <w:noProof/>
            <w:webHidden/>
          </w:rPr>
          <w:t>14</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62" w:history="1">
        <w:r w:rsidR="00E67EBB" w:rsidRPr="00CB7D2A">
          <w:rPr>
            <w:rStyle w:val="Hyperlink"/>
            <w:noProof/>
          </w:rPr>
          <w:t>5.2.3</w:t>
        </w:r>
        <w:r w:rsidR="00E67EBB">
          <w:rPr>
            <w:rFonts w:asciiTheme="minorHAnsi" w:eastAsiaTheme="minorEastAsia" w:hAnsiTheme="minorHAnsi" w:cstheme="minorBidi"/>
            <w:noProof/>
            <w:sz w:val="22"/>
            <w:szCs w:val="22"/>
          </w:rPr>
          <w:tab/>
        </w:r>
        <w:r w:rsidR="00E67EBB" w:rsidRPr="00CB7D2A">
          <w:rPr>
            <w:rStyle w:val="Hyperlink"/>
            <w:noProof/>
          </w:rPr>
          <w:t>Anden oprindelse</w:t>
        </w:r>
        <w:r w:rsidR="00E67EBB">
          <w:rPr>
            <w:noProof/>
            <w:webHidden/>
          </w:rPr>
          <w:tab/>
        </w:r>
        <w:r w:rsidR="00E67EBB">
          <w:rPr>
            <w:noProof/>
            <w:webHidden/>
          </w:rPr>
          <w:fldChar w:fldCharType="begin"/>
        </w:r>
        <w:r w:rsidR="00E67EBB">
          <w:rPr>
            <w:noProof/>
            <w:webHidden/>
          </w:rPr>
          <w:instrText xml:space="preserve"> PAGEREF _Toc418583762 \h </w:instrText>
        </w:r>
        <w:r w:rsidR="00E67EBB">
          <w:rPr>
            <w:noProof/>
            <w:webHidden/>
          </w:rPr>
        </w:r>
        <w:r w:rsidR="00E67EBB">
          <w:rPr>
            <w:noProof/>
            <w:webHidden/>
          </w:rPr>
          <w:fldChar w:fldCharType="separate"/>
        </w:r>
        <w:r w:rsidR="00E67EBB">
          <w:rPr>
            <w:noProof/>
            <w:webHidden/>
          </w:rPr>
          <w:t>14</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63" w:history="1">
        <w:r w:rsidR="00E67EBB" w:rsidRPr="00CB7D2A">
          <w:rPr>
            <w:rStyle w:val="Hyperlink"/>
            <w:noProof/>
          </w:rPr>
          <w:t>5.2.4</w:t>
        </w:r>
        <w:r w:rsidR="00E67EBB">
          <w:rPr>
            <w:rFonts w:asciiTheme="minorHAnsi" w:eastAsiaTheme="minorEastAsia" w:hAnsiTheme="minorHAnsi" w:cstheme="minorBidi"/>
            <w:noProof/>
            <w:sz w:val="22"/>
            <w:szCs w:val="22"/>
          </w:rPr>
          <w:tab/>
        </w:r>
        <w:r w:rsidR="00E67EBB" w:rsidRPr="00CB7D2A">
          <w:rPr>
            <w:rStyle w:val="Hyperlink"/>
            <w:noProof/>
          </w:rPr>
          <w:t>Aarhus Kommune</w:t>
        </w:r>
        <w:r w:rsidR="00E67EBB">
          <w:rPr>
            <w:noProof/>
            <w:webHidden/>
          </w:rPr>
          <w:tab/>
        </w:r>
        <w:r w:rsidR="00E67EBB">
          <w:rPr>
            <w:noProof/>
            <w:webHidden/>
          </w:rPr>
          <w:fldChar w:fldCharType="begin"/>
        </w:r>
        <w:r w:rsidR="00E67EBB">
          <w:rPr>
            <w:noProof/>
            <w:webHidden/>
          </w:rPr>
          <w:instrText xml:space="preserve"> PAGEREF _Toc418583763 \h </w:instrText>
        </w:r>
        <w:r w:rsidR="00E67EBB">
          <w:rPr>
            <w:noProof/>
            <w:webHidden/>
          </w:rPr>
        </w:r>
        <w:r w:rsidR="00E67EBB">
          <w:rPr>
            <w:noProof/>
            <w:webHidden/>
          </w:rPr>
          <w:fldChar w:fldCharType="separate"/>
        </w:r>
        <w:r w:rsidR="00E67EBB">
          <w:rPr>
            <w:noProof/>
            <w:webHidden/>
          </w:rPr>
          <w:t>14</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64" w:history="1">
        <w:r w:rsidR="00E67EBB" w:rsidRPr="00CB7D2A">
          <w:rPr>
            <w:rStyle w:val="Hyperlink"/>
            <w:noProof/>
          </w:rPr>
          <w:t>5.2.5</w:t>
        </w:r>
        <w:r w:rsidR="00E67EBB">
          <w:rPr>
            <w:rFonts w:asciiTheme="minorHAnsi" w:eastAsiaTheme="minorEastAsia" w:hAnsiTheme="minorHAnsi" w:cstheme="minorBidi"/>
            <w:noProof/>
            <w:sz w:val="22"/>
            <w:szCs w:val="22"/>
          </w:rPr>
          <w:tab/>
        </w:r>
        <w:r w:rsidR="00E67EBB" w:rsidRPr="00CB7D2A">
          <w:rPr>
            <w:rStyle w:val="Hyperlink"/>
            <w:noProof/>
          </w:rPr>
          <w:t>Andre kommuner</w:t>
        </w:r>
        <w:r w:rsidR="00E67EBB">
          <w:rPr>
            <w:noProof/>
            <w:webHidden/>
          </w:rPr>
          <w:tab/>
        </w:r>
        <w:r w:rsidR="00E67EBB">
          <w:rPr>
            <w:noProof/>
            <w:webHidden/>
          </w:rPr>
          <w:fldChar w:fldCharType="begin"/>
        </w:r>
        <w:r w:rsidR="00E67EBB">
          <w:rPr>
            <w:noProof/>
            <w:webHidden/>
          </w:rPr>
          <w:instrText xml:space="preserve"> PAGEREF _Toc418583764 \h </w:instrText>
        </w:r>
        <w:r w:rsidR="00E67EBB">
          <w:rPr>
            <w:noProof/>
            <w:webHidden/>
          </w:rPr>
        </w:r>
        <w:r w:rsidR="00E67EBB">
          <w:rPr>
            <w:noProof/>
            <w:webHidden/>
          </w:rPr>
          <w:fldChar w:fldCharType="separate"/>
        </w:r>
        <w:r w:rsidR="00E67EBB">
          <w:rPr>
            <w:noProof/>
            <w:webHidden/>
          </w:rPr>
          <w:t>17</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765" w:history="1">
        <w:r w:rsidR="00E67EBB" w:rsidRPr="00CB7D2A">
          <w:rPr>
            <w:rStyle w:val="Hyperlink"/>
            <w:noProof/>
          </w:rPr>
          <w:t>5.3</w:t>
        </w:r>
        <w:r w:rsidR="00E67EBB">
          <w:rPr>
            <w:rFonts w:asciiTheme="minorHAnsi" w:eastAsiaTheme="minorEastAsia" w:hAnsiTheme="minorHAnsi" w:cstheme="minorBidi"/>
            <w:noProof/>
            <w:sz w:val="22"/>
            <w:szCs w:val="22"/>
          </w:rPr>
          <w:tab/>
        </w:r>
        <w:r w:rsidR="00E67EBB" w:rsidRPr="00CB7D2A">
          <w:rPr>
            <w:rStyle w:val="Hyperlink"/>
            <w:noProof/>
          </w:rPr>
          <w:t>Jordmodtager</w:t>
        </w:r>
        <w:r w:rsidR="00E67EBB">
          <w:rPr>
            <w:noProof/>
            <w:webHidden/>
          </w:rPr>
          <w:tab/>
        </w:r>
        <w:r w:rsidR="00E67EBB">
          <w:rPr>
            <w:noProof/>
            <w:webHidden/>
          </w:rPr>
          <w:fldChar w:fldCharType="begin"/>
        </w:r>
        <w:r w:rsidR="00E67EBB">
          <w:rPr>
            <w:noProof/>
            <w:webHidden/>
          </w:rPr>
          <w:instrText xml:space="preserve"> PAGEREF _Toc418583765 \h </w:instrText>
        </w:r>
        <w:r w:rsidR="00E67EBB">
          <w:rPr>
            <w:noProof/>
            <w:webHidden/>
          </w:rPr>
        </w:r>
        <w:r w:rsidR="00E67EBB">
          <w:rPr>
            <w:noProof/>
            <w:webHidden/>
          </w:rPr>
          <w:fldChar w:fldCharType="separate"/>
        </w:r>
        <w:r w:rsidR="00E67EBB">
          <w:rPr>
            <w:noProof/>
            <w:webHidden/>
          </w:rPr>
          <w:t>17</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66" w:history="1">
        <w:r w:rsidR="00E67EBB" w:rsidRPr="00CB7D2A">
          <w:rPr>
            <w:rStyle w:val="Hyperlink"/>
            <w:noProof/>
          </w:rPr>
          <w:t>5.3.1</w:t>
        </w:r>
        <w:r w:rsidR="00E67EBB">
          <w:rPr>
            <w:rFonts w:asciiTheme="minorHAnsi" w:eastAsiaTheme="minorEastAsia" w:hAnsiTheme="minorHAnsi" w:cstheme="minorBidi"/>
            <w:noProof/>
            <w:sz w:val="22"/>
            <w:szCs w:val="22"/>
          </w:rPr>
          <w:tab/>
        </w:r>
        <w:r w:rsidR="00E67EBB" w:rsidRPr="00CB7D2A">
          <w:rPr>
            <w:rStyle w:val="Hyperlink"/>
            <w:noProof/>
          </w:rPr>
          <w:t>Aarhus Kommune – Aarhus Havn samarbejde</w:t>
        </w:r>
        <w:r w:rsidR="00E67EBB">
          <w:rPr>
            <w:noProof/>
            <w:webHidden/>
          </w:rPr>
          <w:tab/>
        </w:r>
        <w:r w:rsidR="00E67EBB">
          <w:rPr>
            <w:noProof/>
            <w:webHidden/>
          </w:rPr>
          <w:fldChar w:fldCharType="begin"/>
        </w:r>
        <w:r w:rsidR="00E67EBB">
          <w:rPr>
            <w:noProof/>
            <w:webHidden/>
          </w:rPr>
          <w:instrText xml:space="preserve"> PAGEREF _Toc418583766 \h </w:instrText>
        </w:r>
        <w:r w:rsidR="00E67EBB">
          <w:rPr>
            <w:noProof/>
            <w:webHidden/>
          </w:rPr>
        </w:r>
        <w:r w:rsidR="00E67EBB">
          <w:rPr>
            <w:noProof/>
            <w:webHidden/>
          </w:rPr>
          <w:fldChar w:fldCharType="separate"/>
        </w:r>
        <w:r w:rsidR="00E67EBB">
          <w:rPr>
            <w:noProof/>
            <w:webHidden/>
          </w:rPr>
          <w:t>17</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67" w:history="1">
        <w:r w:rsidR="00E67EBB" w:rsidRPr="00CB7D2A">
          <w:rPr>
            <w:rStyle w:val="Hyperlink"/>
            <w:noProof/>
          </w:rPr>
          <w:t>5.3.2</w:t>
        </w:r>
        <w:r w:rsidR="00E67EBB">
          <w:rPr>
            <w:rFonts w:asciiTheme="minorHAnsi" w:eastAsiaTheme="minorEastAsia" w:hAnsiTheme="minorHAnsi" w:cstheme="minorBidi"/>
            <w:noProof/>
            <w:sz w:val="22"/>
            <w:szCs w:val="22"/>
          </w:rPr>
          <w:tab/>
        </w:r>
        <w:r w:rsidR="00E67EBB" w:rsidRPr="00CB7D2A">
          <w:rPr>
            <w:rStyle w:val="Hyperlink"/>
            <w:noProof/>
          </w:rPr>
          <w:t>Øvrige modtageranlæg</w:t>
        </w:r>
        <w:r w:rsidR="00E67EBB">
          <w:rPr>
            <w:noProof/>
            <w:webHidden/>
          </w:rPr>
          <w:tab/>
        </w:r>
        <w:r w:rsidR="00E67EBB">
          <w:rPr>
            <w:noProof/>
            <w:webHidden/>
          </w:rPr>
          <w:fldChar w:fldCharType="begin"/>
        </w:r>
        <w:r w:rsidR="00E67EBB">
          <w:rPr>
            <w:noProof/>
            <w:webHidden/>
          </w:rPr>
          <w:instrText xml:space="preserve"> PAGEREF _Toc418583767 \h </w:instrText>
        </w:r>
        <w:r w:rsidR="00E67EBB">
          <w:rPr>
            <w:noProof/>
            <w:webHidden/>
          </w:rPr>
        </w:r>
        <w:r w:rsidR="00E67EBB">
          <w:rPr>
            <w:noProof/>
            <w:webHidden/>
          </w:rPr>
          <w:fldChar w:fldCharType="separate"/>
        </w:r>
        <w:r w:rsidR="00E67EBB">
          <w:rPr>
            <w:noProof/>
            <w:webHidden/>
          </w:rPr>
          <w:t>17</w:t>
        </w:r>
        <w:r w:rsidR="00E67EBB">
          <w:rPr>
            <w:noProof/>
            <w:webHidden/>
          </w:rPr>
          <w:fldChar w:fldCharType="end"/>
        </w:r>
      </w:hyperlink>
    </w:p>
    <w:p w:rsidR="00E67EBB" w:rsidRDefault="005E5539">
      <w:pPr>
        <w:pStyle w:val="TOC1"/>
        <w:tabs>
          <w:tab w:val="left" w:pos="567"/>
        </w:tabs>
        <w:rPr>
          <w:rFonts w:asciiTheme="minorHAnsi" w:eastAsiaTheme="minorEastAsia" w:hAnsiTheme="minorHAnsi" w:cstheme="minorBidi"/>
          <w:b w:val="0"/>
          <w:noProof/>
          <w:szCs w:val="22"/>
        </w:rPr>
      </w:pPr>
      <w:hyperlink w:anchor="_Toc418583768" w:history="1">
        <w:r w:rsidR="00E67EBB" w:rsidRPr="00CB7D2A">
          <w:rPr>
            <w:rStyle w:val="Hyperlink"/>
            <w:noProof/>
          </w:rPr>
          <w:t>6</w:t>
        </w:r>
        <w:r w:rsidR="00E67EBB">
          <w:rPr>
            <w:rFonts w:asciiTheme="minorHAnsi" w:eastAsiaTheme="minorEastAsia" w:hAnsiTheme="minorHAnsi" w:cstheme="minorBidi"/>
            <w:b w:val="0"/>
            <w:noProof/>
            <w:szCs w:val="22"/>
          </w:rPr>
          <w:tab/>
        </w:r>
        <w:r w:rsidR="00E67EBB" w:rsidRPr="00CB7D2A">
          <w:rPr>
            <w:rStyle w:val="Hyperlink"/>
            <w:noProof/>
          </w:rPr>
          <w:t>Afsl</w:t>
        </w:r>
        <w:r w:rsidR="00E67EBB" w:rsidRPr="00CB7D2A">
          <w:rPr>
            <w:rStyle w:val="Hyperlink"/>
            <w:noProof/>
          </w:rPr>
          <w:t>u</w:t>
        </w:r>
        <w:r w:rsidR="00E67EBB" w:rsidRPr="00CB7D2A">
          <w:rPr>
            <w:rStyle w:val="Hyperlink"/>
            <w:noProof/>
          </w:rPr>
          <w:t>tning af anmeldelse</w:t>
        </w:r>
        <w:r w:rsidR="00E67EBB">
          <w:rPr>
            <w:noProof/>
            <w:webHidden/>
          </w:rPr>
          <w:tab/>
        </w:r>
        <w:r w:rsidR="00E67EBB">
          <w:rPr>
            <w:noProof/>
            <w:webHidden/>
          </w:rPr>
          <w:fldChar w:fldCharType="begin"/>
        </w:r>
        <w:r w:rsidR="00E67EBB">
          <w:rPr>
            <w:noProof/>
            <w:webHidden/>
          </w:rPr>
          <w:instrText xml:space="preserve"> PAGEREF _Toc418583768 \h </w:instrText>
        </w:r>
        <w:r w:rsidR="00E67EBB">
          <w:rPr>
            <w:noProof/>
            <w:webHidden/>
          </w:rPr>
        </w:r>
        <w:r w:rsidR="00E67EBB">
          <w:rPr>
            <w:noProof/>
            <w:webHidden/>
          </w:rPr>
          <w:fldChar w:fldCharType="separate"/>
        </w:r>
        <w:r w:rsidR="00E67EBB">
          <w:rPr>
            <w:noProof/>
            <w:webHidden/>
          </w:rPr>
          <w:t>19</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769" w:history="1">
        <w:r w:rsidR="00E67EBB" w:rsidRPr="00CB7D2A">
          <w:rPr>
            <w:rStyle w:val="Hyperlink"/>
            <w:noProof/>
          </w:rPr>
          <w:t>6.1</w:t>
        </w:r>
        <w:r w:rsidR="00E67EBB">
          <w:rPr>
            <w:rFonts w:asciiTheme="minorHAnsi" w:eastAsiaTheme="minorEastAsia" w:hAnsiTheme="minorHAnsi" w:cstheme="minorBidi"/>
            <w:noProof/>
            <w:sz w:val="22"/>
            <w:szCs w:val="22"/>
          </w:rPr>
          <w:tab/>
        </w:r>
        <w:r w:rsidR="00E67EBB" w:rsidRPr="00CB7D2A">
          <w:rPr>
            <w:rStyle w:val="Hyperlink"/>
            <w:noProof/>
          </w:rPr>
          <w:t>Afslutning anmeldelser på bogholder initiativ</w:t>
        </w:r>
        <w:r w:rsidR="00E67EBB">
          <w:rPr>
            <w:noProof/>
            <w:webHidden/>
          </w:rPr>
          <w:tab/>
        </w:r>
        <w:r w:rsidR="00E67EBB">
          <w:rPr>
            <w:noProof/>
            <w:webHidden/>
          </w:rPr>
          <w:fldChar w:fldCharType="begin"/>
        </w:r>
        <w:r w:rsidR="00E67EBB">
          <w:rPr>
            <w:noProof/>
            <w:webHidden/>
          </w:rPr>
          <w:instrText xml:space="preserve"> PAGEREF _Toc418583769 \h </w:instrText>
        </w:r>
        <w:r w:rsidR="00E67EBB">
          <w:rPr>
            <w:noProof/>
            <w:webHidden/>
          </w:rPr>
        </w:r>
        <w:r w:rsidR="00E67EBB">
          <w:rPr>
            <w:noProof/>
            <w:webHidden/>
          </w:rPr>
          <w:fldChar w:fldCharType="separate"/>
        </w:r>
        <w:r w:rsidR="00E67EBB">
          <w:rPr>
            <w:noProof/>
            <w:webHidden/>
          </w:rPr>
          <w:t>19</w:t>
        </w:r>
        <w:r w:rsidR="00E67EBB">
          <w:rPr>
            <w:noProof/>
            <w:webHidden/>
          </w:rPr>
          <w:fldChar w:fldCharType="end"/>
        </w:r>
      </w:hyperlink>
    </w:p>
    <w:p w:rsidR="00E67EBB" w:rsidRDefault="005E5539">
      <w:pPr>
        <w:pStyle w:val="TOC1"/>
        <w:tabs>
          <w:tab w:val="left" w:pos="567"/>
        </w:tabs>
        <w:rPr>
          <w:rFonts w:asciiTheme="minorHAnsi" w:eastAsiaTheme="minorEastAsia" w:hAnsiTheme="minorHAnsi" w:cstheme="minorBidi"/>
          <w:b w:val="0"/>
          <w:noProof/>
          <w:szCs w:val="22"/>
        </w:rPr>
      </w:pPr>
      <w:hyperlink w:anchor="_Toc418583770" w:history="1">
        <w:r w:rsidR="00E67EBB" w:rsidRPr="00CB7D2A">
          <w:rPr>
            <w:rStyle w:val="Hyperlink"/>
            <w:noProof/>
          </w:rPr>
          <w:t>7</w:t>
        </w:r>
        <w:r w:rsidR="00E67EBB">
          <w:rPr>
            <w:rFonts w:asciiTheme="minorHAnsi" w:eastAsiaTheme="minorEastAsia" w:hAnsiTheme="minorHAnsi" w:cstheme="minorBidi"/>
            <w:b w:val="0"/>
            <w:noProof/>
            <w:szCs w:val="22"/>
          </w:rPr>
          <w:tab/>
        </w:r>
        <w:r w:rsidR="00E67EBB" w:rsidRPr="00CB7D2A">
          <w:rPr>
            <w:rStyle w:val="Hyperlink"/>
            <w:noProof/>
          </w:rPr>
          <w:t>Jordklassifikation</w:t>
        </w:r>
        <w:r w:rsidR="00E67EBB">
          <w:rPr>
            <w:noProof/>
            <w:webHidden/>
          </w:rPr>
          <w:tab/>
        </w:r>
        <w:r w:rsidR="00E67EBB">
          <w:rPr>
            <w:noProof/>
            <w:webHidden/>
          </w:rPr>
          <w:fldChar w:fldCharType="begin"/>
        </w:r>
        <w:r w:rsidR="00E67EBB">
          <w:rPr>
            <w:noProof/>
            <w:webHidden/>
          </w:rPr>
          <w:instrText xml:space="preserve"> PAGEREF _Toc418583770 \h </w:instrText>
        </w:r>
        <w:r w:rsidR="00E67EBB">
          <w:rPr>
            <w:noProof/>
            <w:webHidden/>
          </w:rPr>
        </w:r>
        <w:r w:rsidR="00E67EBB">
          <w:rPr>
            <w:noProof/>
            <w:webHidden/>
          </w:rPr>
          <w:fldChar w:fldCharType="separate"/>
        </w:r>
        <w:r w:rsidR="00E67EBB">
          <w:rPr>
            <w:noProof/>
            <w:webHidden/>
          </w:rPr>
          <w:t>20</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771" w:history="1">
        <w:r w:rsidR="00E67EBB" w:rsidRPr="00CB7D2A">
          <w:rPr>
            <w:rStyle w:val="Hyperlink"/>
            <w:noProof/>
          </w:rPr>
          <w:t>7.1</w:t>
        </w:r>
        <w:r w:rsidR="00E67EBB">
          <w:rPr>
            <w:rFonts w:asciiTheme="minorHAnsi" w:eastAsiaTheme="minorEastAsia" w:hAnsiTheme="minorHAnsi" w:cstheme="minorBidi"/>
            <w:noProof/>
            <w:sz w:val="22"/>
            <w:szCs w:val="22"/>
          </w:rPr>
          <w:tab/>
        </w:r>
        <w:r w:rsidR="00E67EBB" w:rsidRPr="00CB7D2A">
          <w:rPr>
            <w:rStyle w:val="Hyperlink"/>
            <w:noProof/>
          </w:rPr>
          <w:t>Relation mellem forureningsopslag og jordklassifikation</w:t>
        </w:r>
        <w:r w:rsidR="00E67EBB">
          <w:rPr>
            <w:noProof/>
            <w:webHidden/>
          </w:rPr>
          <w:tab/>
        </w:r>
        <w:r w:rsidR="00E67EBB">
          <w:rPr>
            <w:noProof/>
            <w:webHidden/>
          </w:rPr>
          <w:fldChar w:fldCharType="begin"/>
        </w:r>
        <w:r w:rsidR="00E67EBB">
          <w:rPr>
            <w:noProof/>
            <w:webHidden/>
          </w:rPr>
          <w:instrText xml:space="preserve"> PAGEREF _Toc418583771 \h </w:instrText>
        </w:r>
        <w:r w:rsidR="00E67EBB">
          <w:rPr>
            <w:noProof/>
            <w:webHidden/>
          </w:rPr>
        </w:r>
        <w:r w:rsidR="00E67EBB">
          <w:rPr>
            <w:noProof/>
            <w:webHidden/>
          </w:rPr>
          <w:fldChar w:fldCharType="separate"/>
        </w:r>
        <w:r w:rsidR="00E67EBB">
          <w:rPr>
            <w:noProof/>
            <w:webHidden/>
          </w:rPr>
          <w:t>20</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772" w:history="1">
        <w:r w:rsidR="00E67EBB" w:rsidRPr="00CB7D2A">
          <w:rPr>
            <w:rStyle w:val="Hyperlink"/>
            <w:noProof/>
          </w:rPr>
          <w:t>7.2</w:t>
        </w:r>
        <w:r w:rsidR="00E67EBB">
          <w:rPr>
            <w:rFonts w:asciiTheme="minorHAnsi" w:eastAsiaTheme="minorEastAsia" w:hAnsiTheme="minorHAnsi" w:cstheme="minorBidi"/>
            <w:noProof/>
            <w:sz w:val="22"/>
            <w:szCs w:val="22"/>
          </w:rPr>
          <w:tab/>
        </w:r>
        <w:r w:rsidR="00E67EBB" w:rsidRPr="00CB7D2A">
          <w:rPr>
            <w:rStyle w:val="Hyperlink"/>
            <w:noProof/>
          </w:rPr>
          <w:t>Offentlig vej Aarhus Kommune</w:t>
        </w:r>
        <w:r w:rsidR="00E67EBB">
          <w:rPr>
            <w:noProof/>
            <w:webHidden/>
          </w:rPr>
          <w:tab/>
        </w:r>
        <w:r w:rsidR="00E67EBB">
          <w:rPr>
            <w:noProof/>
            <w:webHidden/>
          </w:rPr>
          <w:fldChar w:fldCharType="begin"/>
        </w:r>
        <w:r w:rsidR="00E67EBB">
          <w:rPr>
            <w:noProof/>
            <w:webHidden/>
          </w:rPr>
          <w:instrText xml:space="preserve"> PAGEREF _Toc418583772 \h </w:instrText>
        </w:r>
        <w:r w:rsidR="00E67EBB">
          <w:rPr>
            <w:noProof/>
            <w:webHidden/>
          </w:rPr>
        </w:r>
        <w:r w:rsidR="00E67EBB">
          <w:rPr>
            <w:noProof/>
            <w:webHidden/>
          </w:rPr>
          <w:fldChar w:fldCharType="separate"/>
        </w:r>
        <w:r w:rsidR="00E67EBB">
          <w:rPr>
            <w:noProof/>
            <w:webHidden/>
          </w:rPr>
          <w:t>21</w:t>
        </w:r>
        <w:r w:rsidR="00E67EBB">
          <w:rPr>
            <w:noProof/>
            <w:webHidden/>
          </w:rPr>
          <w:fldChar w:fldCharType="end"/>
        </w:r>
      </w:hyperlink>
    </w:p>
    <w:p w:rsidR="00E67EBB" w:rsidRDefault="005E5539">
      <w:pPr>
        <w:pStyle w:val="TOC1"/>
        <w:tabs>
          <w:tab w:val="left" w:pos="567"/>
        </w:tabs>
        <w:rPr>
          <w:rFonts w:asciiTheme="minorHAnsi" w:eastAsiaTheme="minorEastAsia" w:hAnsiTheme="minorHAnsi" w:cstheme="minorBidi"/>
          <w:b w:val="0"/>
          <w:noProof/>
          <w:szCs w:val="22"/>
        </w:rPr>
      </w:pPr>
      <w:hyperlink w:anchor="_Toc418583773" w:history="1">
        <w:r w:rsidR="00E67EBB" w:rsidRPr="00CB7D2A">
          <w:rPr>
            <w:rStyle w:val="Hyperlink"/>
            <w:noProof/>
            <w:highlight w:val="yellow"/>
          </w:rPr>
          <w:t>8</w:t>
        </w:r>
        <w:r w:rsidR="00E67EBB">
          <w:rPr>
            <w:rFonts w:asciiTheme="minorHAnsi" w:eastAsiaTheme="minorEastAsia" w:hAnsiTheme="minorHAnsi" w:cstheme="minorBidi"/>
            <w:b w:val="0"/>
            <w:noProof/>
            <w:szCs w:val="22"/>
          </w:rPr>
          <w:tab/>
        </w:r>
        <w:r w:rsidR="00E67EBB" w:rsidRPr="00CB7D2A">
          <w:rPr>
            <w:rStyle w:val="Hyperlink"/>
            <w:noProof/>
            <w:highlight w:val="yellow"/>
          </w:rPr>
          <w:t>Forsider</w:t>
        </w:r>
        <w:r w:rsidR="00E67EBB">
          <w:rPr>
            <w:noProof/>
            <w:webHidden/>
          </w:rPr>
          <w:tab/>
        </w:r>
        <w:r w:rsidR="00E67EBB">
          <w:rPr>
            <w:noProof/>
            <w:webHidden/>
          </w:rPr>
          <w:fldChar w:fldCharType="begin"/>
        </w:r>
        <w:r w:rsidR="00E67EBB">
          <w:rPr>
            <w:noProof/>
            <w:webHidden/>
          </w:rPr>
          <w:instrText xml:space="preserve"> PAGEREF _Toc418583773 \h </w:instrText>
        </w:r>
        <w:r w:rsidR="00E67EBB">
          <w:rPr>
            <w:noProof/>
            <w:webHidden/>
          </w:rPr>
        </w:r>
        <w:r w:rsidR="00E67EBB">
          <w:rPr>
            <w:noProof/>
            <w:webHidden/>
          </w:rPr>
          <w:fldChar w:fldCharType="separate"/>
        </w:r>
        <w:r w:rsidR="00E67EBB">
          <w:rPr>
            <w:noProof/>
            <w:webHidden/>
          </w:rPr>
          <w:t>23</w:t>
        </w:r>
        <w:r w:rsidR="00E67EBB">
          <w:rPr>
            <w:noProof/>
            <w:webHidden/>
          </w:rPr>
          <w:fldChar w:fldCharType="end"/>
        </w:r>
      </w:hyperlink>
    </w:p>
    <w:p w:rsidR="00E67EBB" w:rsidRDefault="005E5539">
      <w:pPr>
        <w:pStyle w:val="TOC1"/>
        <w:tabs>
          <w:tab w:val="left" w:pos="567"/>
        </w:tabs>
        <w:rPr>
          <w:rFonts w:asciiTheme="minorHAnsi" w:eastAsiaTheme="minorEastAsia" w:hAnsiTheme="minorHAnsi" w:cstheme="minorBidi"/>
          <w:b w:val="0"/>
          <w:noProof/>
          <w:szCs w:val="22"/>
        </w:rPr>
      </w:pPr>
      <w:hyperlink w:anchor="_Toc418583774" w:history="1">
        <w:r w:rsidR="00E67EBB" w:rsidRPr="00CB7D2A">
          <w:rPr>
            <w:rStyle w:val="Hyperlink"/>
            <w:noProof/>
          </w:rPr>
          <w:t>9</w:t>
        </w:r>
        <w:r w:rsidR="00E67EBB">
          <w:rPr>
            <w:rFonts w:asciiTheme="minorHAnsi" w:eastAsiaTheme="minorEastAsia" w:hAnsiTheme="minorHAnsi" w:cstheme="minorBidi"/>
            <w:b w:val="0"/>
            <w:noProof/>
            <w:szCs w:val="22"/>
          </w:rPr>
          <w:tab/>
        </w:r>
        <w:r w:rsidR="00E67EBB" w:rsidRPr="00CB7D2A">
          <w:rPr>
            <w:rStyle w:val="Hyperlink"/>
            <w:noProof/>
          </w:rPr>
          <w:t>Revidering af en anmeldelse</w:t>
        </w:r>
        <w:r w:rsidR="00E67EBB">
          <w:rPr>
            <w:noProof/>
            <w:webHidden/>
          </w:rPr>
          <w:tab/>
        </w:r>
        <w:r w:rsidR="00E67EBB">
          <w:rPr>
            <w:noProof/>
            <w:webHidden/>
          </w:rPr>
          <w:fldChar w:fldCharType="begin"/>
        </w:r>
        <w:r w:rsidR="00E67EBB">
          <w:rPr>
            <w:noProof/>
            <w:webHidden/>
          </w:rPr>
          <w:instrText xml:space="preserve"> PAGEREF _Toc418583774 \h </w:instrText>
        </w:r>
        <w:r w:rsidR="00E67EBB">
          <w:rPr>
            <w:noProof/>
            <w:webHidden/>
          </w:rPr>
        </w:r>
        <w:r w:rsidR="00E67EBB">
          <w:rPr>
            <w:noProof/>
            <w:webHidden/>
          </w:rPr>
          <w:fldChar w:fldCharType="separate"/>
        </w:r>
        <w:r w:rsidR="00E67EBB">
          <w:rPr>
            <w:noProof/>
            <w:webHidden/>
          </w:rPr>
          <w:t>24</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775" w:history="1">
        <w:r w:rsidR="00E67EBB" w:rsidRPr="00CB7D2A">
          <w:rPr>
            <w:rStyle w:val="Hyperlink"/>
            <w:noProof/>
          </w:rPr>
          <w:t>9.1</w:t>
        </w:r>
        <w:r w:rsidR="00E67EBB">
          <w:rPr>
            <w:rFonts w:asciiTheme="minorHAnsi" w:eastAsiaTheme="minorEastAsia" w:hAnsiTheme="minorHAnsi" w:cstheme="minorBidi"/>
            <w:noProof/>
            <w:sz w:val="22"/>
            <w:szCs w:val="22"/>
          </w:rPr>
          <w:tab/>
        </w:r>
        <w:r w:rsidR="00E67EBB" w:rsidRPr="00CB7D2A">
          <w:rPr>
            <w:rStyle w:val="Hyperlink"/>
            <w:noProof/>
          </w:rPr>
          <w:t>Oplysninger som kan ændres ved revision</w:t>
        </w:r>
        <w:r w:rsidR="00E67EBB">
          <w:rPr>
            <w:noProof/>
            <w:webHidden/>
          </w:rPr>
          <w:tab/>
        </w:r>
        <w:r w:rsidR="00E67EBB">
          <w:rPr>
            <w:noProof/>
            <w:webHidden/>
          </w:rPr>
          <w:fldChar w:fldCharType="begin"/>
        </w:r>
        <w:r w:rsidR="00E67EBB">
          <w:rPr>
            <w:noProof/>
            <w:webHidden/>
          </w:rPr>
          <w:instrText xml:space="preserve"> PAGEREF _Toc418583775 \h </w:instrText>
        </w:r>
        <w:r w:rsidR="00E67EBB">
          <w:rPr>
            <w:noProof/>
            <w:webHidden/>
          </w:rPr>
        </w:r>
        <w:r w:rsidR="00E67EBB">
          <w:rPr>
            <w:noProof/>
            <w:webHidden/>
          </w:rPr>
          <w:fldChar w:fldCharType="separate"/>
        </w:r>
        <w:r w:rsidR="00E67EBB">
          <w:rPr>
            <w:noProof/>
            <w:webHidden/>
          </w:rPr>
          <w:t>24</w:t>
        </w:r>
        <w:r w:rsidR="00E67EBB">
          <w:rPr>
            <w:noProof/>
            <w:webHidden/>
          </w:rPr>
          <w:fldChar w:fldCharType="end"/>
        </w:r>
      </w:hyperlink>
    </w:p>
    <w:p w:rsidR="00E67EBB" w:rsidRDefault="005E5539">
      <w:pPr>
        <w:pStyle w:val="TOC1"/>
        <w:tabs>
          <w:tab w:val="left" w:pos="567"/>
        </w:tabs>
        <w:rPr>
          <w:rFonts w:asciiTheme="minorHAnsi" w:eastAsiaTheme="minorEastAsia" w:hAnsiTheme="minorHAnsi" w:cstheme="minorBidi"/>
          <w:b w:val="0"/>
          <w:noProof/>
          <w:szCs w:val="22"/>
        </w:rPr>
      </w:pPr>
      <w:hyperlink w:anchor="_Toc418583776" w:history="1">
        <w:r w:rsidR="00E67EBB" w:rsidRPr="00CB7D2A">
          <w:rPr>
            <w:rStyle w:val="Hyperlink"/>
            <w:noProof/>
            <w:highlight w:val="yellow"/>
          </w:rPr>
          <w:t>10</w:t>
        </w:r>
        <w:r w:rsidR="00E67EBB">
          <w:rPr>
            <w:rFonts w:asciiTheme="minorHAnsi" w:eastAsiaTheme="minorEastAsia" w:hAnsiTheme="minorHAnsi" w:cstheme="minorBidi"/>
            <w:b w:val="0"/>
            <w:noProof/>
            <w:szCs w:val="22"/>
          </w:rPr>
          <w:tab/>
        </w:r>
        <w:r w:rsidR="00E67EBB" w:rsidRPr="00CB7D2A">
          <w:rPr>
            <w:rStyle w:val="Hyperlink"/>
            <w:noProof/>
            <w:highlight w:val="yellow"/>
          </w:rPr>
          <w:t>Send til rådgiver</w:t>
        </w:r>
        <w:r w:rsidR="00E67EBB">
          <w:rPr>
            <w:noProof/>
            <w:webHidden/>
          </w:rPr>
          <w:tab/>
        </w:r>
        <w:r w:rsidR="00E67EBB">
          <w:rPr>
            <w:noProof/>
            <w:webHidden/>
          </w:rPr>
          <w:fldChar w:fldCharType="begin"/>
        </w:r>
        <w:r w:rsidR="00E67EBB">
          <w:rPr>
            <w:noProof/>
            <w:webHidden/>
          </w:rPr>
          <w:instrText xml:space="preserve"> PAGEREF _Toc418583776 \h </w:instrText>
        </w:r>
        <w:r w:rsidR="00E67EBB">
          <w:rPr>
            <w:noProof/>
            <w:webHidden/>
          </w:rPr>
        </w:r>
        <w:r w:rsidR="00E67EBB">
          <w:rPr>
            <w:noProof/>
            <w:webHidden/>
          </w:rPr>
          <w:fldChar w:fldCharType="separate"/>
        </w:r>
        <w:r w:rsidR="00E67EBB">
          <w:rPr>
            <w:noProof/>
            <w:webHidden/>
          </w:rPr>
          <w:t>26</w:t>
        </w:r>
        <w:r w:rsidR="00E67EBB">
          <w:rPr>
            <w:noProof/>
            <w:webHidden/>
          </w:rPr>
          <w:fldChar w:fldCharType="end"/>
        </w:r>
      </w:hyperlink>
    </w:p>
    <w:p w:rsidR="00E67EBB" w:rsidRDefault="005E5539">
      <w:pPr>
        <w:pStyle w:val="TOC1"/>
        <w:tabs>
          <w:tab w:val="left" w:pos="567"/>
        </w:tabs>
        <w:rPr>
          <w:rFonts w:asciiTheme="minorHAnsi" w:eastAsiaTheme="minorEastAsia" w:hAnsiTheme="minorHAnsi" w:cstheme="minorBidi"/>
          <w:b w:val="0"/>
          <w:noProof/>
          <w:szCs w:val="22"/>
        </w:rPr>
      </w:pPr>
      <w:hyperlink w:anchor="_Toc418583777" w:history="1">
        <w:r w:rsidR="00E67EBB" w:rsidRPr="00CB7D2A">
          <w:rPr>
            <w:rStyle w:val="Hyperlink"/>
            <w:noProof/>
          </w:rPr>
          <w:t>11</w:t>
        </w:r>
        <w:r w:rsidR="00E67EBB">
          <w:rPr>
            <w:rFonts w:asciiTheme="minorHAnsi" w:eastAsiaTheme="minorEastAsia" w:hAnsiTheme="minorHAnsi" w:cstheme="minorBidi"/>
            <w:b w:val="0"/>
            <w:noProof/>
            <w:szCs w:val="22"/>
          </w:rPr>
          <w:tab/>
        </w:r>
        <w:r w:rsidR="00E67EBB" w:rsidRPr="00CB7D2A">
          <w:rPr>
            <w:rStyle w:val="Hyperlink"/>
            <w:noProof/>
          </w:rPr>
          <w:t>Alarmer</w:t>
        </w:r>
        <w:r w:rsidR="00E67EBB">
          <w:rPr>
            <w:noProof/>
            <w:webHidden/>
          </w:rPr>
          <w:tab/>
        </w:r>
        <w:r w:rsidR="00E67EBB">
          <w:rPr>
            <w:noProof/>
            <w:webHidden/>
          </w:rPr>
          <w:fldChar w:fldCharType="begin"/>
        </w:r>
        <w:r w:rsidR="00E67EBB">
          <w:rPr>
            <w:noProof/>
            <w:webHidden/>
          </w:rPr>
          <w:instrText xml:space="preserve"> PAGEREF _Toc418583777 \h </w:instrText>
        </w:r>
        <w:r w:rsidR="00E67EBB">
          <w:rPr>
            <w:noProof/>
            <w:webHidden/>
          </w:rPr>
        </w:r>
        <w:r w:rsidR="00E67EBB">
          <w:rPr>
            <w:noProof/>
            <w:webHidden/>
          </w:rPr>
          <w:fldChar w:fldCharType="separate"/>
        </w:r>
        <w:r w:rsidR="00E67EBB">
          <w:rPr>
            <w:noProof/>
            <w:webHidden/>
          </w:rPr>
          <w:t>28</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778" w:history="1">
        <w:r w:rsidR="00E67EBB" w:rsidRPr="00CB7D2A">
          <w:rPr>
            <w:rStyle w:val="Hyperlink"/>
            <w:noProof/>
          </w:rPr>
          <w:t>11.1</w:t>
        </w:r>
        <w:r w:rsidR="00E67EBB">
          <w:rPr>
            <w:rFonts w:asciiTheme="minorHAnsi" w:eastAsiaTheme="minorEastAsia" w:hAnsiTheme="minorHAnsi" w:cstheme="minorBidi"/>
            <w:noProof/>
            <w:sz w:val="22"/>
            <w:szCs w:val="22"/>
          </w:rPr>
          <w:tab/>
        </w:r>
        <w:r w:rsidR="00E67EBB" w:rsidRPr="00CB7D2A">
          <w:rPr>
            <w:rStyle w:val="Hyperlink"/>
            <w:noProof/>
          </w:rPr>
          <w:t>Alarmer relateret til brugerens profil</w:t>
        </w:r>
        <w:r w:rsidR="00E67EBB">
          <w:rPr>
            <w:noProof/>
            <w:webHidden/>
          </w:rPr>
          <w:tab/>
        </w:r>
        <w:r w:rsidR="00E67EBB">
          <w:rPr>
            <w:noProof/>
            <w:webHidden/>
          </w:rPr>
          <w:fldChar w:fldCharType="begin"/>
        </w:r>
        <w:r w:rsidR="00E67EBB">
          <w:rPr>
            <w:noProof/>
            <w:webHidden/>
          </w:rPr>
          <w:instrText xml:space="preserve"> PAGEREF _Toc418583778 \h </w:instrText>
        </w:r>
        <w:r w:rsidR="00E67EBB">
          <w:rPr>
            <w:noProof/>
            <w:webHidden/>
          </w:rPr>
        </w:r>
        <w:r w:rsidR="00E67EBB">
          <w:rPr>
            <w:noProof/>
            <w:webHidden/>
          </w:rPr>
          <w:fldChar w:fldCharType="separate"/>
        </w:r>
        <w:r w:rsidR="00E67EBB">
          <w:rPr>
            <w:noProof/>
            <w:webHidden/>
          </w:rPr>
          <w:t>28</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779" w:history="1">
        <w:r w:rsidR="00E67EBB" w:rsidRPr="00CB7D2A">
          <w:rPr>
            <w:rStyle w:val="Hyperlink"/>
            <w:noProof/>
          </w:rPr>
          <w:t>11.2</w:t>
        </w:r>
        <w:r w:rsidR="00E67EBB">
          <w:rPr>
            <w:rFonts w:asciiTheme="minorHAnsi" w:eastAsiaTheme="minorEastAsia" w:hAnsiTheme="minorHAnsi" w:cstheme="minorBidi"/>
            <w:noProof/>
            <w:sz w:val="22"/>
            <w:szCs w:val="22"/>
          </w:rPr>
          <w:tab/>
        </w:r>
        <w:r w:rsidR="00E67EBB" w:rsidRPr="00CB7D2A">
          <w:rPr>
            <w:rStyle w:val="Hyperlink"/>
            <w:noProof/>
          </w:rPr>
          <w:t>Alarmer relateret til anmeldelsen</w:t>
        </w:r>
        <w:r w:rsidR="00E67EBB">
          <w:rPr>
            <w:noProof/>
            <w:webHidden/>
          </w:rPr>
          <w:tab/>
        </w:r>
        <w:r w:rsidR="00E67EBB">
          <w:rPr>
            <w:noProof/>
            <w:webHidden/>
          </w:rPr>
          <w:fldChar w:fldCharType="begin"/>
        </w:r>
        <w:r w:rsidR="00E67EBB">
          <w:rPr>
            <w:noProof/>
            <w:webHidden/>
          </w:rPr>
          <w:instrText xml:space="preserve"> PAGEREF _Toc418583779 \h </w:instrText>
        </w:r>
        <w:r w:rsidR="00E67EBB">
          <w:rPr>
            <w:noProof/>
            <w:webHidden/>
          </w:rPr>
        </w:r>
        <w:r w:rsidR="00E67EBB">
          <w:rPr>
            <w:noProof/>
            <w:webHidden/>
          </w:rPr>
          <w:fldChar w:fldCharType="separate"/>
        </w:r>
        <w:r w:rsidR="00E67EBB">
          <w:rPr>
            <w:noProof/>
            <w:webHidden/>
          </w:rPr>
          <w:t>28</w:t>
        </w:r>
        <w:r w:rsidR="00E67EBB">
          <w:rPr>
            <w:noProof/>
            <w:webHidden/>
          </w:rPr>
          <w:fldChar w:fldCharType="end"/>
        </w:r>
      </w:hyperlink>
    </w:p>
    <w:p w:rsidR="00E67EBB" w:rsidRDefault="005E5539">
      <w:pPr>
        <w:pStyle w:val="TOC1"/>
        <w:tabs>
          <w:tab w:val="left" w:pos="567"/>
        </w:tabs>
        <w:rPr>
          <w:rFonts w:asciiTheme="minorHAnsi" w:eastAsiaTheme="minorEastAsia" w:hAnsiTheme="minorHAnsi" w:cstheme="minorBidi"/>
          <w:b w:val="0"/>
          <w:noProof/>
          <w:szCs w:val="22"/>
        </w:rPr>
      </w:pPr>
      <w:hyperlink w:anchor="_Toc418583780" w:history="1">
        <w:r w:rsidR="00E67EBB" w:rsidRPr="00CB7D2A">
          <w:rPr>
            <w:rStyle w:val="Hyperlink"/>
            <w:noProof/>
            <w:highlight w:val="yellow"/>
          </w:rPr>
          <w:t>12</w:t>
        </w:r>
        <w:r w:rsidR="00E67EBB">
          <w:rPr>
            <w:rFonts w:asciiTheme="minorHAnsi" w:eastAsiaTheme="minorEastAsia" w:hAnsiTheme="minorHAnsi" w:cstheme="minorBidi"/>
            <w:b w:val="0"/>
            <w:noProof/>
            <w:szCs w:val="22"/>
          </w:rPr>
          <w:tab/>
        </w:r>
        <w:r w:rsidR="00E67EBB" w:rsidRPr="00CB7D2A">
          <w:rPr>
            <w:rStyle w:val="Hyperlink"/>
            <w:noProof/>
            <w:highlight w:val="yellow"/>
          </w:rPr>
          <w:t>Adviser</w:t>
        </w:r>
        <w:r w:rsidR="00E67EBB">
          <w:rPr>
            <w:noProof/>
            <w:webHidden/>
          </w:rPr>
          <w:tab/>
        </w:r>
        <w:r w:rsidR="00E67EBB">
          <w:rPr>
            <w:noProof/>
            <w:webHidden/>
          </w:rPr>
          <w:fldChar w:fldCharType="begin"/>
        </w:r>
        <w:r w:rsidR="00E67EBB">
          <w:rPr>
            <w:noProof/>
            <w:webHidden/>
          </w:rPr>
          <w:instrText xml:space="preserve"> PAGEREF _Toc418583780 \h </w:instrText>
        </w:r>
        <w:r w:rsidR="00E67EBB">
          <w:rPr>
            <w:noProof/>
            <w:webHidden/>
          </w:rPr>
        </w:r>
        <w:r w:rsidR="00E67EBB">
          <w:rPr>
            <w:noProof/>
            <w:webHidden/>
          </w:rPr>
          <w:fldChar w:fldCharType="separate"/>
        </w:r>
        <w:r w:rsidR="00E67EBB">
          <w:rPr>
            <w:noProof/>
            <w:webHidden/>
          </w:rPr>
          <w:t>30</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781" w:history="1">
        <w:r w:rsidR="00E67EBB" w:rsidRPr="00CB7D2A">
          <w:rPr>
            <w:rStyle w:val="Hyperlink"/>
            <w:noProof/>
            <w:highlight w:val="yellow"/>
          </w:rPr>
          <w:t>12.1</w:t>
        </w:r>
        <w:r w:rsidR="00E67EBB">
          <w:rPr>
            <w:rFonts w:asciiTheme="minorHAnsi" w:eastAsiaTheme="minorEastAsia" w:hAnsiTheme="minorHAnsi" w:cstheme="minorBidi"/>
            <w:noProof/>
            <w:sz w:val="22"/>
            <w:szCs w:val="22"/>
          </w:rPr>
          <w:tab/>
        </w:r>
        <w:r w:rsidR="00E67EBB" w:rsidRPr="00CB7D2A">
          <w:rPr>
            <w:rStyle w:val="Hyperlink"/>
            <w:noProof/>
            <w:highlight w:val="yellow"/>
          </w:rPr>
          <w:t>Brugerfladeoversigt (figur) over adviser</w:t>
        </w:r>
        <w:r w:rsidR="00E67EBB">
          <w:rPr>
            <w:noProof/>
            <w:webHidden/>
          </w:rPr>
          <w:tab/>
        </w:r>
        <w:r w:rsidR="00E67EBB">
          <w:rPr>
            <w:noProof/>
            <w:webHidden/>
          </w:rPr>
          <w:fldChar w:fldCharType="begin"/>
        </w:r>
        <w:r w:rsidR="00E67EBB">
          <w:rPr>
            <w:noProof/>
            <w:webHidden/>
          </w:rPr>
          <w:instrText xml:space="preserve"> PAGEREF _Toc418583781 \h </w:instrText>
        </w:r>
        <w:r w:rsidR="00E67EBB">
          <w:rPr>
            <w:noProof/>
            <w:webHidden/>
          </w:rPr>
        </w:r>
        <w:r w:rsidR="00E67EBB">
          <w:rPr>
            <w:noProof/>
            <w:webHidden/>
          </w:rPr>
          <w:fldChar w:fldCharType="separate"/>
        </w:r>
        <w:r w:rsidR="00E67EBB">
          <w:rPr>
            <w:noProof/>
            <w:webHidden/>
          </w:rPr>
          <w:t>30</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82" w:history="1">
        <w:r w:rsidR="00E67EBB" w:rsidRPr="00CB7D2A">
          <w:rPr>
            <w:rStyle w:val="Hyperlink"/>
            <w:noProof/>
            <w:highlight w:val="yellow"/>
          </w:rPr>
          <w:t>12.1.1</w:t>
        </w:r>
        <w:r w:rsidR="00E67EBB">
          <w:rPr>
            <w:rFonts w:asciiTheme="minorHAnsi" w:eastAsiaTheme="minorEastAsia" w:hAnsiTheme="minorHAnsi" w:cstheme="minorBidi"/>
            <w:noProof/>
            <w:sz w:val="22"/>
            <w:szCs w:val="22"/>
          </w:rPr>
          <w:tab/>
        </w:r>
        <w:r w:rsidR="00E67EBB" w:rsidRPr="00CB7D2A">
          <w:rPr>
            <w:rStyle w:val="Hyperlink"/>
            <w:noProof/>
            <w:highlight w:val="yellow"/>
          </w:rPr>
          <w:t>Advisering tilknyttet brugerens profil</w:t>
        </w:r>
        <w:r w:rsidR="00E67EBB">
          <w:rPr>
            <w:noProof/>
            <w:webHidden/>
          </w:rPr>
          <w:tab/>
        </w:r>
        <w:r w:rsidR="00E67EBB">
          <w:rPr>
            <w:noProof/>
            <w:webHidden/>
          </w:rPr>
          <w:fldChar w:fldCharType="begin"/>
        </w:r>
        <w:r w:rsidR="00E67EBB">
          <w:rPr>
            <w:noProof/>
            <w:webHidden/>
          </w:rPr>
          <w:instrText xml:space="preserve"> PAGEREF _Toc418583782 \h </w:instrText>
        </w:r>
        <w:r w:rsidR="00E67EBB">
          <w:rPr>
            <w:noProof/>
            <w:webHidden/>
          </w:rPr>
        </w:r>
        <w:r w:rsidR="00E67EBB">
          <w:rPr>
            <w:noProof/>
            <w:webHidden/>
          </w:rPr>
          <w:fldChar w:fldCharType="separate"/>
        </w:r>
        <w:r w:rsidR="00E67EBB">
          <w:rPr>
            <w:noProof/>
            <w:webHidden/>
          </w:rPr>
          <w:t>30</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83" w:history="1">
        <w:r w:rsidR="00E67EBB" w:rsidRPr="00CB7D2A">
          <w:rPr>
            <w:rStyle w:val="Hyperlink"/>
            <w:noProof/>
            <w:highlight w:val="yellow"/>
          </w:rPr>
          <w:t>12.1.2</w:t>
        </w:r>
        <w:r w:rsidR="00E67EBB">
          <w:rPr>
            <w:rFonts w:asciiTheme="minorHAnsi" w:eastAsiaTheme="minorEastAsia" w:hAnsiTheme="minorHAnsi" w:cstheme="minorBidi"/>
            <w:noProof/>
            <w:sz w:val="22"/>
            <w:szCs w:val="22"/>
          </w:rPr>
          <w:tab/>
        </w:r>
        <w:r w:rsidR="00E67EBB" w:rsidRPr="00CB7D2A">
          <w:rPr>
            <w:rStyle w:val="Hyperlink"/>
            <w:noProof/>
            <w:highlight w:val="yellow"/>
          </w:rPr>
          <w:t>Advisering tilknyttet anmeldelsen</w:t>
        </w:r>
        <w:r w:rsidR="00E67EBB">
          <w:rPr>
            <w:noProof/>
            <w:webHidden/>
          </w:rPr>
          <w:tab/>
        </w:r>
        <w:r w:rsidR="00E67EBB">
          <w:rPr>
            <w:noProof/>
            <w:webHidden/>
          </w:rPr>
          <w:fldChar w:fldCharType="begin"/>
        </w:r>
        <w:r w:rsidR="00E67EBB">
          <w:rPr>
            <w:noProof/>
            <w:webHidden/>
          </w:rPr>
          <w:instrText xml:space="preserve"> PAGEREF _Toc418583783 \h </w:instrText>
        </w:r>
        <w:r w:rsidR="00E67EBB">
          <w:rPr>
            <w:noProof/>
            <w:webHidden/>
          </w:rPr>
        </w:r>
        <w:r w:rsidR="00E67EBB">
          <w:rPr>
            <w:noProof/>
            <w:webHidden/>
          </w:rPr>
          <w:fldChar w:fldCharType="separate"/>
        </w:r>
        <w:r w:rsidR="00E67EBB">
          <w:rPr>
            <w:noProof/>
            <w:webHidden/>
          </w:rPr>
          <w:t>30</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784" w:history="1">
        <w:r w:rsidR="00E67EBB" w:rsidRPr="00CB7D2A">
          <w:rPr>
            <w:rStyle w:val="Hyperlink"/>
            <w:noProof/>
            <w:highlight w:val="yellow"/>
          </w:rPr>
          <w:t>12.2</w:t>
        </w:r>
        <w:r w:rsidR="00E67EBB">
          <w:rPr>
            <w:rFonts w:asciiTheme="minorHAnsi" w:eastAsiaTheme="minorEastAsia" w:hAnsiTheme="minorHAnsi" w:cstheme="minorBidi"/>
            <w:noProof/>
            <w:sz w:val="22"/>
            <w:szCs w:val="22"/>
          </w:rPr>
          <w:tab/>
        </w:r>
        <w:r w:rsidR="00E67EBB" w:rsidRPr="00CB7D2A">
          <w:rPr>
            <w:rStyle w:val="Hyperlink"/>
            <w:noProof/>
            <w:highlight w:val="yellow"/>
          </w:rPr>
          <w:t>Listeoversigt over adviser</w:t>
        </w:r>
        <w:r w:rsidR="00E67EBB">
          <w:rPr>
            <w:noProof/>
            <w:webHidden/>
          </w:rPr>
          <w:tab/>
        </w:r>
        <w:r w:rsidR="00E67EBB">
          <w:rPr>
            <w:noProof/>
            <w:webHidden/>
          </w:rPr>
          <w:fldChar w:fldCharType="begin"/>
        </w:r>
        <w:r w:rsidR="00E67EBB">
          <w:rPr>
            <w:noProof/>
            <w:webHidden/>
          </w:rPr>
          <w:instrText xml:space="preserve"> PAGEREF _Toc418583784 \h </w:instrText>
        </w:r>
        <w:r w:rsidR="00E67EBB">
          <w:rPr>
            <w:noProof/>
            <w:webHidden/>
          </w:rPr>
        </w:r>
        <w:r w:rsidR="00E67EBB">
          <w:rPr>
            <w:noProof/>
            <w:webHidden/>
          </w:rPr>
          <w:fldChar w:fldCharType="separate"/>
        </w:r>
        <w:r w:rsidR="00E67EBB">
          <w:rPr>
            <w:noProof/>
            <w:webHidden/>
          </w:rPr>
          <w:t>31</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785" w:history="1">
        <w:r w:rsidR="00E67EBB" w:rsidRPr="00CB7D2A">
          <w:rPr>
            <w:rStyle w:val="Hyperlink"/>
            <w:noProof/>
            <w:highlight w:val="yellow"/>
          </w:rPr>
          <w:t>12.3</w:t>
        </w:r>
        <w:r w:rsidR="00E67EBB">
          <w:rPr>
            <w:rFonts w:asciiTheme="minorHAnsi" w:eastAsiaTheme="minorEastAsia" w:hAnsiTheme="minorHAnsi" w:cstheme="minorBidi"/>
            <w:noProof/>
            <w:sz w:val="22"/>
            <w:szCs w:val="22"/>
          </w:rPr>
          <w:tab/>
        </w:r>
        <w:r w:rsidR="00E67EBB" w:rsidRPr="00CB7D2A">
          <w:rPr>
            <w:rStyle w:val="Hyperlink"/>
            <w:noProof/>
            <w:highlight w:val="yellow"/>
          </w:rPr>
          <w:t>Advis (e-mail) skabelon</w:t>
        </w:r>
        <w:r w:rsidR="00E67EBB">
          <w:rPr>
            <w:noProof/>
            <w:webHidden/>
          </w:rPr>
          <w:tab/>
        </w:r>
        <w:r w:rsidR="00E67EBB">
          <w:rPr>
            <w:noProof/>
            <w:webHidden/>
          </w:rPr>
          <w:fldChar w:fldCharType="begin"/>
        </w:r>
        <w:r w:rsidR="00E67EBB">
          <w:rPr>
            <w:noProof/>
            <w:webHidden/>
          </w:rPr>
          <w:instrText xml:space="preserve"> PAGEREF _Toc418583785 \h </w:instrText>
        </w:r>
        <w:r w:rsidR="00E67EBB">
          <w:rPr>
            <w:noProof/>
            <w:webHidden/>
          </w:rPr>
        </w:r>
        <w:r w:rsidR="00E67EBB">
          <w:rPr>
            <w:noProof/>
            <w:webHidden/>
          </w:rPr>
          <w:fldChar w:fldCharType="separate"/>
        </w:r>
        <w:r w:rsidR="00E67EBB">
          <w:rPr>
            <w:noProof/>
            <w:webHidden/>
          </w:rPr>
          <w:t>32</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786" w:history="1">
        <w:r w:rsidR="00E67EBB" w:rsidRPr="00CB7D2A">
          <w:rPr>
            <w:rStyle w:val="Hyperlink"/>
            <w:noProof/>
            <w:highlight w:val="yellow"/>
          </w:rPr>
          <w:t>12.4</w:t>
        </w:r>
        <w:r w:rsidR="00E67EBB">
          <w:rPr>
            <w:rFonts w:asciiTheme="minorHAnsi" w:eastAsiaTheme="minorEastAsia" w:hAnsiTheme="minorHAnsi" w:cstheme="minorBidi"/>
            <w:noProof/>
            <w:sz w:val="22"/>
            <w:szCs w:val="22"/>
          </w:rPr>
          <w:tab/>
        </w:r>
        <w:r w:rsidR="00E67EBB" w:rsidRPr="00CB7D2A">
          <w:rPr>
            <w:rStyle w:val="Hyperlink"/>
            <w:noProof/>
            <w:highlight w:val="yellow"/>
          </w:rPr>
          <w:t>Adviser kommune og system</w:t>
        </w:r>
        <w:r w:rsidR="00E67EBB">
          <w:rPr>
            <w:noProof/>
            <w:webHidden/>
          </w:rPr>
          <w:tab/>
        </w:r>
        <w:r w:rsidR="00E67EBB">
          <w:rPr>
            <w:noProof/>
            <w:webHidden/>
          </w:rPr>
          <w:fldChar w:fldCharType="begin"/>
        </w:r>
        <w:r w:rsidR="00E67EBB">
          <w:rPr>
            <w:noProof/>
            <w:webHidden/>
          </w:rPr>
          <w:instrText xml:space="preserve"> PAGEREF _Toc418583786 \h </w:instrText>
        </w:r>
        <w:r w:rsidR="00E67EBB">
          <w:rPr>
            <w:noProof/>
            <w:webHidden/>
          </w:rPr>
        </w:r>
        <w:r w:rsidR="00E67EBB">
          <w:rPr>
            <w:noProof/>
            <w:webHidden/>
          </w:rPr>
          <w:fldChar w:fldCharType="separate"/>
        </w:r>
        <w:r w:rsidR="00E67EBB">
          <w:rPr>
            <w:noProof/>
            <w:webHidden/>
          </w:rPr>
          <w:t>33</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87" w:history="1">
        <w:r w:rsidR="00E67EBB" w:rsidRPr="00CB7D2A">
          <w:rPr>
            <w:rStyle w:val="Hyperlink"/>
            <w:noProof/>
            <w:highlight w:val="yellow"/>
          </w:rPr>
          <w:t>12.4.1</w:t>
        </w:r>
        <w:r w:rsidR="00E67EBB">
          <w:rPr>
            <w:rFonts w:asciiTheme="minorHAnsi" w:eastAsiaTheme="minorEastAsia" w:hAnsiTheme="minorHAnsi" w:cstheme="minorBidi"/>
            <w:noProof/>
            <w:sz w:val="22"/>
            <w:szCs w:val="22"/>
          </w:rPr>
          <w:tab/>
        </w:r>
        <w:r w:rsidR="00E67EBB" w:rsidRPr="00CB7D2A">
          <w:rPr>
            <w:rStyle w:val="Hyperlink"/>
            <w:noProof/>
            <w:highlight w:val="yellow"/>
          </w:rPr>
          <w:t>TilAnmelderKommuneAfviserAnmeldelsen</w:t>
        </w:r>
        <w:r w:rsidR="00E67EBB">
          <w:rPr>
            <w:noProof/>
            <w:webHidden/>
          </w:rPr>
          <w:tab/>
        </w:r>
        <w:r w:rsidR="00E67EBB">
          <w:rPr>
            <w:noProof/>
            <w:webHidden/>
          </w:rPr>
          <w:fldChar w:fldCharType="begin"/>
        </w:r>
        <w:r w:rsidR="00E67EBB">
          <w:rPr>
            <w:noProof/>
            <w:webHidden/>
          </w:rPr>
          <w:instrText xml:space="preserve"> PAGEREF _Toc418583787 \h </w:instrText>
        </w:r>
        <w:r w:rsidR="00E67EBB">
          <w:rPr>
            <w:noProof/>
            <w:webHidden/>
          </w:rPr>
        </w:r>
        <w:r w:rsidR="00E67EBB">
          <w:rPr>
            <w:noProof/>
            <w:webHidden/>
          </w:rPr>
          <w:fldChar w:fldCharType="separate"/>
        </w:r>
        <w:r w:rsidR="00E67EBB">
          <w:rPr>
            <w:noProof/>
            <w:webHidden/>
          </w:rPr>
          <w:t>33</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88" w:history="1">
        <w:r w:rsidR="00E67EBB" w:rsidRPr="00CB7D2A">
          <w:rPr>
            <w:rStyle w:val="Hyperlink"/>
            <w:noProof/>
            <w:highlight w:val="yellow"/>
          </w:rPr>
          <w:t>12.4.2</w:t>
        </w:r>
        <w:r w:rsidR="00E67EBB">
          <w:rPr>
            <w:rFonts w:asciiTheme="minorHAnsi" w:eastAsiaTheme="minorEastAsia" w:hAnsiTheme="minorHAnsi" w:cstheme="minorBidi"/>
            <w:noProof/>
            <w:sz w:val="22"/>
            <w:szCs w:val="22"/>
          </w:rPr>
          <w:tab/>
        </w:r>
        <w:r w:rsidR="00E67EBB" w:rsidRPr="00CB7D2A">
          <w:rPr>
            <w:rStyle w:val="Hyperlink"/>
            <w:noProof/>
            <w:highlight w:val="yellow"/>
          </w:rPr>
          <w:t>TilInteressenterFraSagsbehandler</w:t>
        </w:r>
        <w:r w:rsidR="00E67EBB">
          <w:rPr>
            <w:noProof/>
            <w:webHidden/>
          </w:rPr>
          <w:tab/>
        </w:r>
        <w:r w:rsidR="00E67EBB">
          <w:rPr>
            <w:noProof/>
            <w:webHidden/>
          </w:rPr>
          <w:fldChar w:fldCharType="begin"/>
        </w:r>
        <w:r w:rsidR="00E67EBB">
          <w:rPr>
            <w:noProof/>
            <w:webHidden/>
          </w:rPr>
          <w:instrText xml:space="preserve"> PAGEREF _Toc418583788 \h </w:instrText>
        </w:r>
        <w:r w:rsidR="00E67EBB">
          <w:rPr>
            <w:noProof/>
            <w:webHidden/>
          </w:rPr>
        </w:r>
        <w:r w:rsidR="00E67EBB">
          <w:rPr>
            <w:noProof/>
            <w:webHidden/>
          </w:rPr>
          <w:fldChar w:fldCharType="separate"/>
        </w:r>
        <w:r w:rsidR="00E67EBB">
          <w:rPr>
            <w:noProof/>
            <w:webHidden/>
          </w:rPr>
          <w:t>33</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89" w:history="1">
        <w:r w:rsidR="00E67EBB" w:rsidRPr="00CB7D2A">
          <w:rPr>
            <w:rStyle w:val="Hyperlink"/>
            <w:noProof/>
            <w:highlight w:val="yellow"/>
          </w:rPr>
          <w:t>12.4.3</w:t>
        </w:r>
        <w:r w:rsidR="00E67EBB">
          <w:rPr>
            <w:rFonts w:asciiTheme="minorHAnsi" w:eastAsiaTheme="minorEastAsia" w:hAnsiTheme="minorHAnsi" w:cstheme="minorBidi"/>
            <w:noProof/>
            <w:sz w:val="22"/>
            <w:szCs w:val="22"/>
          </w:rPr>
          <w:tab/>
        </w:r>
        <w:r w:rsidR="00E67EBB" w:rsidRPr="00CB7D2A">
          <w:rPr>
            <w:rStyle w:val="Hyperlink"/>
            <w:noProof/>
            <w:highlight w:val="yellow"/>
          </w:rPr>
          <w:t>TilNyBruger</w:t>
        </w:r>
        <w:r w:rsidR="00E67EBB">
          <w:rPr>
            <w:noProof/>
            <w:webHidden/>
          </w:rPr>
          <w:tab/>
        </w:r>
        <w:r w:rsidR="00E67EBB">
          <w:rPr>
            <w:noProof/>
            <w:webHidden/>
          </w:rPr>
          <w:fldChar w:fldCharType="begin"/>
        </w:r>
        <w:r w:rsidR="00E67EBB">
          <w:rPr>
            <w:noProof/>
            <w:webHidden/>
          </w:rPr>
          <w:instrText xml:space="preserve"> PAGEREF _Toc418583789 \h </w:instrText>
        </w:r>
        <w:r w:rsidR="00E67EBB">
          <w:rPr>
            <w:noProof/>
            <w:webHidden/>
          </w:rPr>
        </w:r>
        <w:r w:rsidR="00E67EBB">
          <w:rPr>
            <w:noProof/>
            <w:webHidden/>
          </w:rPr>
          <w:fldChar w:fldCharType="separate"/>
        </w:r>
        <w:r w:rsidR="00E67EBB">
          <w:rPr>
            <w:noProof/>
            <w:webHidden/>
          </w:rPr>
          <w:t>33</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90" w:history="1">
        <w:r w:rsidR="00E67EBB" w:rsidRPr="00CB7D2A">
          <w:rPr>
            <w:rStyle w:val="Hyperlink"/>
            <w:noProof/>
            <w:highlight w:val="yellow"/>
          </w:rPr>
          <w:t>12.4.4</w:t>
        </w:r>
        <w:r w:rsidR="00E67EBB">
          <w:rPr>
            <w:rFonts w:asciiTheme="minorHAnsi" w:eastAsiaTheme="minorEastAsia" w:hAnsiTheme="minorHAnsi" w:cstheme="minorBidi"/>
            <w:noProof/>
            <w:sz w:val="22"/>
            <w:szCs w:val="22"/>
          </w:rPr>
          <w:tab/>
        </w:r>
        <w:r w:rsidR="00E67EBB" w:rsidRPr="00CB7D2A">
          <w:rPr>
            <w:rStyle w:val="Hyperlink"/>
            <w:noProof/>
            <w:highlight w:val="yellow"/>
          </w:rPr>
          <w:t>ModtagerTilBetalerAcceptereDuBetalingen</w:t>
        </w:r>
        <w:r w:rsidR="00E67EBB">
          <w:rPr>
            <w:noProof/>
            <w:webHidden/>
          </w:rPr>
          <w:tab/>
        </w:r>
        <w:r w:rsidR="00E67EBB">
          <w:rPr>
            <w:noProof/>
            <w:webHidden/>
          </w:rPr>
          <w:fldChar w:fldCharType="begin"/>
        </w:r>
        <w:r w:rsidR="00E67EBB">
          <w:rPr>
            <w:noProof/>
            <w:webHidden/>
          </w:rPr>
          <w:instrText xml:space="preserve"> PAGEREF _Toc418583790 \h </w:instrText>
        </w:r>
        <w:r w:rsidR="00E67EBB">
          <w:rPr>
            <w:noProof/>
            <w:webHidden/>
          </w:rPr>
        </w:r>
        <w:r w:rsidR="00E67EBB">
          <w:rPr>
            <w:noProof/>
            <w:webHidden/>
          </w:rPr>
          <w:fldChar w:fldCharType="separate"/>
        </w:r>
        <w:r w:rsidR="00E67EBB">
          <w:rPr>
            <w:noProof/>
            <w:webHidden/>
          </w:rPr>
          <w:t>34</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91" w:history="1">
        <w:r w:rsidR="00E67EBB" w:rsidRPr="00CB7D2A">
          <w:rPr>
            <w:rStyle w:val="Hyperlink"/>
            <w:noProof/>
            <w:highlight w:val="yellow"/>
          </w:rPr>
          <w:t>12.4.5</w:t>
        </w:r>
        <w:r w:rsidR="00E67EBB">
          <w:rPr>
            <w:rFonts w:asciiTheme="minorHAnsi" w:eastAsiaTheme="minorEastAsia" w:hAnsiTheme="minorHAnsi" w:cstheme="minorBidi"/>
            <w:noProof/>
            <w:sz w:val="22"/>
            <w:szCs w:val="22"/>
          </w:rPr>
          <w:tab/>
        </w:r>
        <w:r w:rsidR="00E67EBB" w:rsidRPr="00CB7D2A">
          <w:rPr>
            <w:rStyle w:val="Hyperlink"/>
            <w:noProof/>
            <w:highlight w:val="yellow"/>
          </w:rPr>
          <w:t>TilRaadgiver</w:t>
        </w:r>
        <w:r w:rsidR="00E67EBB">
          <w:rPr>
            <w:noProof/>
            <w:webHidden/>
          </w:rPr>
          <w:tab/>
        </w:r>
        <w:r w:rsidR="00E67EBB">
          <w:rPr>
            <w:noProof/>
            <w:webHidden/>
          </w:rPr>
          <w:fldChar w:fldCharType="begin"/>
        </w:r>
        <w:r w:rsidR="00E67EBB">
          <w:rPr>
            <w:noProof/>
            <w:webHidden/>
          </w:rPr>
          <w:instrText xml:space="preserve"> PAGEREF _Toc418583791 \h </w:instrText>
        </w:r>
        <w:r w:rsidR="00E67EBB">
          <w:rPr>
            <w:noProof/>
            <w:webHidden/>
          </w:rPr>
        </w:r>
        <w:r w:rsidR="00E67EBB">
          <w:rPr>
            <w:noProof/>
            <w:webHidden/>
          </w:rPr>
          <w:fldChar w:fldCharType="separate"/>
        </w:r>
        <w:r w:rsidR="00E67EBB">
          <w:rPr>
            <w:noProof/>
            <w:webHidden/>
          </w:rPr>
          <w:t>35</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92" w:history="1">
        <w:r w:rsidR="00E67EBB" w:rsidRPr="00CB7D2A">
          <w:rPr>
            <w:rStyle w:val="Hyperlink"/>
            <w:noProof/>
            <w:highlight w:val="yellow"/>
          </w:rPr>
          <w:t>12.4.6</w:t>
        </w:r>
        <w:r w:rsidR="00E67EBB">
          <w:rPr>
            <w:rFonts w:asciiTheme="minorHAnsi" w:eastAsiaTheme="minorEastAsia" w:hAnsiTheme="minorHAnsi" w:cstheme="minorBidi"/>
            <w:noProof/>
            <w:sz w:val="22"/>
            <w:szCs w:val="22"/>
          </w:rPr>
          <w:tab/>
        </w:r>
        <w:r w:rsidR="00E67EBB" w:rsidRPr="00CB7D2A">
          <w:rPr>
            <w:rStyle w:val="Hyperlink"/>
            <w:noProof/>
            <w:highlight w:val="yellow"/>
          </w:rPr>
          <w:t>AktivAnmeldelse</w:t>
        </w:r>
        <w:r w:rsidR="00E67EBB">
          <w:rPr>
            <w:noProof/>
            <w:webHidden/>
          </w:rPr>
          <w:tab/>
        </w:r>
        <w:r w:rsidR="00E67EBB">
          <w:rPr>
            <w:noProof/>
            <w:webHidden/>
          </w:rPr>
          <w:fldChar w:fldCharType="begin"/>
        </w:r>
        <w:r w:rsidR="00E67EBB">
          <w:rPr>
            <w:noProof/>
            <w:webHidden/>
          </w:rPr>
          <w:instrText xml:space="preserve"> PAGEREF _Toc418583792 \h </w:instrText>
        </w:r>
        <w:r w:rsidR="00E67EBB">
          <w:rPr>
            <w:noProof/>
            <w:webHidden/>
          </w:rPr>
        </w:r>
        <w:r w:rsidR="00E67EBB">
          <w:rPr>
            <w:noProof/>
            <w:webHidden/>
          </w:rPr>
          <w:fldChar w:fldCharType="separate"/>
        </w:r>
        <w:r w:rsidR="00E67EBB">
          <w:rPr>
            <w:noProof/>
            <w:webHidden/>
          </w:rPr>
          <w:t>35</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93" w:history="1">
        <w:r w:rsidR="00E67EBB" w:rsidRPr="00CB7D2A">
          <w:rPr>
            <w:rStyle w:val="Hyperlink"/>
            <w:noProof/>
            <w:highlight w:val="yellow"/>
          </w:rPr>
          <w:t>12.4.7</w:t>
        </w:r>
        <w:r w:rsidR="00E67EBB">
          <w:rPr>
            <w:rFonts w:asciiTheme="minorHAnsi" w:eastAsiaTheme="minorEastAsia" w:hAnsiTheme="minorHAnsi" w:cstheme="minorBidi"/>
            <w:noProof/>
            <w:sz w:val="22"/>
            <w:szCs w:val="22"/>
          </w:rPr>
          <w:tab/>
        </w:r>
        <w:r w:rsidR="00E67EBB" w:rsidRPr="00CB7D2A">
          <w:rPr>
            <w:rStyle w:val="Hyperlink"/>
            <w:noProof/>
            <w:highlight w:val="yellow"/>
          </w:rPr>
          <w:t>AktivRevideretAnmeldelse</w:t>
        </w:r>
        <w:r w:rsidR="00E67EBB">
          <w:rPr>
            <w:noProof/>
            <w:webHidden/>
          </w:rPr>
          <w:tab/>
        </w:r>
        <w:r w:rsidR="00E67EBB">
          <w:rPr>
            <w:noProof/>
            <w:webHidden/>
          </w:rPr>
          <w:fldChar w:fldCharType="begin"/>
        </w:r>
        <w:r w:rsidR="00E67EBB">
          <w:rPr>
            <w:noProof/>
            <w:webHidden/>
          </w:rPr>
          <w:instrText xml:space="preserve"> PAGEREF _Toc418583793 \h </w:instrText>
        </w:r>
        <w:r w:rsidR="00E67EBB">
          <w:rPr>
            <w:noProof/>
            <w:webHidden/>
          </w:rPr>
        </w:r>
        <w:r w:rsidR="00E67EBB">
          <w:rPr>
            <w:noProof/>
            <w:webHidden/>
          </w:rPr>
          <w:fldChar w:fldCharType="separate"/>
        </w:r>
        <w:r w:rsidR="00E67EBB">
          <w:rPr>
            <w:noProof/>
            <w:webHidden/>
          </w:rPr>
          <w:t>36</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94" w:history="1">
        <w:r w:rsidR="00E67EBB" w:rsidRPr="00CB7D2A">
          <w:rPr>
            <w:rStyle w:val="Hyperlink"/>
            <w:noProof/>
            <w:highlight w:val="yellow"/>
          </w:rPr>
          <w:t>12.4.8</w:t>
        </w:r>
        <w:r w:rsidR="00E67EBB">
          <w:rPr>
            <w:rFonts w:asciiTheme="minorHAnsi" w:eastAsiaTheme="minorEastAsia" w:hAnsiTheme="minorHAnsi" w:cstheme="minorBidi"/>
            <w:noProof/>
            <w:sz w:val="22"/>
            <w:szCs w:val="22"/>
          </w:rPr>
          <w:tab/>
        </w:r>
        <w:r w:rsidR="00E67EBB" w:rsidRPr="00CB7D2A">
          <w:rPr>
            <w:rStyle w:val="Hyperlink"/>
            <w:noProof/>
            <w:highlight w:val="yellow"/>
          </w:rPr>
          <w:t>Afslut anmeldelse</w:t>
        </w:r>
        <w:r w:rsidR="00E67EBB">
          <w:rPr>
            <w:noProof/>
            <w:webHidden/>
          </w:rPr>
          <w:tab/>
        </w:r>
        <w:r w:rsidR="00E67EBB">
          <w:rPr>
            <w:noProof/>
            <w:webHidden/>
          </w:rPr>
          <w:fldChar w:fldCharType="begin"/>
        </w:r>
        <w:r w:rsidR="00E67EBB">
          <w:rPr>
            <w:noProof/>
            <w:webHidden/>
          </w:rPr>
          <w:instrText xml:space="preserve"> PAGEREF _Toc418583794 \h </w:instrText>
        </w:r>
        <w:r w:rsidR="00E67EBB">
          <w:rPr>
            <w:noProof/>
            <w:webHidden/>
          </w:rPr>
        </w:r>
        <w:r w:rsidR="00E67EBB">
          <w:rPr>
            <w:noProof/>
            <w:webHidden/>
          </w:rPr>
          <w:fldChar w:fldCharType="separate"/>
        </w:r>
        <w:r w:rsidR="00E67EBB">
          <w:rPr>
            <w:noProof/>
            <w:webHidden/>
          </w:rPr>
          <w:t>37</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795" w:history="1">
        <w:r w:rsidR="00E67EBB" w:rsidRPr="00CB7D2A">
          <w:rPr>
            <w:rStyle w:val="Hyperlink"/>
            <w:noProof/>
            <w:highlight w:val="yellow"/>
          </w:rPr>
          <w:t>12.5</w:t>
        </w:r>
        <w:r w:rsidR="00E67EBB">
          <w:rPr>
            <w:rFonts w:asciiTheme="minorHAnsi" w:eastAsiaTheme="minorEastAsia" w:hAnsiTheme="minorHAnsi" w:cstheme="minorBidi"/>
            <w:noProof/>
            <w:sz w:val="22"/>
            <w:szCs w:val="22"/>
          </w:rPr>
          <w:tab/>
        </w:r>
        <w:r w:rsidR="00E67EBB" w:rsidRPr="00CB7D2A">
          <w:rPr>
            <w:rStyle w:val="Hyperlink"/>
            <w:noProof/>
            <w:highlight w:val="yellow"/>
          </w:rPr>
          <w:t>Jordmodtager</w:t>
        </w:r>
        <w:r w:rsidR="00E67EBB">
          <w:rPr>
            <w:noProof/>
            <w:webHidden/>
          </w:rPr>
          <w:tab/>
        </w:r>
        <w:r w:rsidR="00E67EBB">
          <w:rPr>
            <w:noProof/>
            <w:webHidden/>
          </w:rPr>
          <w:fldChar w:fldCharType="begin"/>
        </w:r>
        <w:r w:rsidR="00E67EBB">
          <w:rPr>
            <w:noProof/>
            <w:webHidden/>
          </w:rPr>
          <w:instrText xml:space="preserve"> PAGEREF _Toc418583795 \h </w:instrText>
        </w:r>
        <w:r w:rsidR="00E67EBB">
          <w:rPr>
            <w:noProof/>
            <w:webHidden/>
          </w:rPr>
        </w:r>
        <w:r w:rsidR="00E67EBB">
          <w:rPr>
            <w:noProof/>
            <w:webHidden/>
          </w:rPr>
          <w:fldChar w:fldCharType="separate"/>
        </w:r>
        <w:r w:rsidR="00E67EBB">
          <w:rPr>
            <w:noProof/>
            <w:webHidden/>
          </w:rPr>
          <w:t>38</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96" w:history="1">
        <w:r w:rsidR="00E67EBB" w:rsidRPr="00CB7D2A">
          <w:rPr>
            <w:rStyle w:val="Hyperlink"/>
            <w:noProof/>
            <w:highlight w:val="yellow"/>
          </w:rPr>
          <w:t>12.5.1</w:t>
        </w:r>
        <w:r w:rsidR="00E67EBB">
          <w:rPr>
            <w:rFonts w:asciiTheme="minorHAnsi" w:eastAsiaTheme="minorEastAsia" w:hAnsiTheme="minorHAnsi" w:cstheme="minorBidi"/>
            <w:noProof/>
            <w:sz w:val="22"/>
            <w:szCs w:val="22"/>
          </w:rPr>
          <w:tab/>
        </w:r>
        <w:r w:rsidR="00E67EBB" w:rsidRPr="00CB7D2A">
          <w:rPr>
            <w:rStyle w:val="Hyperlink"/>
            <w:noProof/>
            <w:highlight w:val="yellow"/>
          </w:rPr>
          <w:t>TilAnmelderJordmodtagerAfviserAnmeldelsen</w:t>
        </w:r>
        <w:r w:rsidR="00E67EBB">
          <w:rPr>
            <w:noProof/>
            <w:webHidden/>
          </w:rPr>
          <w:tab/>
        </w:r>
        <w:r w:rsidR="00E67EBB">
          <w:rPr>
            <w:noProof/>
            <w:webHidden/>
          </w:rPr>
          <w:fldChar w:fldCharType="begin"/>
        </w:r>
        <w:r w:rsidR="00E67EBB">
          <w:rPr>
            <w:noProof/>
            <w:webHidden/>
          </w:rPr>
          <w:instrText xml:space="preserve"> PAGEREF _Toc418583796 \h </w:instrText>
        </w:r>
        <w:r w:rsidR="00E67EBB">
          <w:rPr>
            <w:noProof/>
            <w:webHidden/>
          </w:rPr>
        </w:r>
        <w:r w:rsidR="00E67EBB">
          <w:rPr>
            <w:noProof/>
            <w:webHidden/>
          </w:rPr>
          <w:fldChar w:fldCharType="separate"/>
        </w:r>
        <w:r w:rsidR="00E67EBB">
          <w:rPr>
            <w:noProof/>
            <w:webHidden/>
          </w:rPr>
          <w:t>38</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97" w:history="1">
        <w:r w:rsidR="00E67EBB" w:rsidRPr="00CB7D2A">
          <w:rPr>
            <w:rStyle w:val="Hyperlink"/>
            <w:noProof/>
            <w:highlight w:val="yellow"/>
          </w:rPr>
          <w:t>12.5.2</w:t>
        </w:r>
        <w:r w:rsidR="00E67EBB">
          <w:rPr>
            <w:rFonts w:asciiTheme="minorHAnsi" w:eastAsiaTheme="minorEastAsia" w:hAnsiTheme="minorHAnsi" w:cstheme="minorBidi"/>
            <w:noProof/>
            <w:sz w:val="22"/>
            <w:szCs w:val="22"/>
          </w:rPr>
          <w:tab/>
        </w:r>
        <w:r w:rsidR="00E67EBB" w:rsidRPr="00CB7D2A">
          <w:rPr>
            <w:rStyle w:val="Hyperlink"/>
            <w:noProof/>
            <w:highlight w:val="yellow"/>
          </w:rPr>
          <w:t>TilProeveTagerTidTilJordproever</w:t>
        </w:r>
        <w:r w:rsidR="00E67EBB">
          <w:rPr>
            <w:noProof/>
            <w:webHidden/>
          </w:rPr>
          <w:tab/>
        </w:r>
        <w:r w:rsidR="00E67EBB">
          <w:rPr>
            <w:noProof/>
            <w:webHidden/>
          </w:rPr>
          <w:fldChar w:fldCharType="begin"/>
        </w:r>
        <w:r w:rsidR="00E67EBB">
          <w:rPr>
            <w:noProof/>
            <w:webHidden/>
          </w:rPr>
          <w:instrText xml:space="preserve"> PAGEREF _Toc418583797 \h </w:instrText>
        </w:r>
        <w:r w:rsidR="00E67EBB">
          <w:rPr>
            <w:noProof/>
            <w:webHidden/>
          </w:rPr>
        </w:r>
        <w:r w:rsidR="00E67EBB">
          <w:rPr>
            <w:noProof/>
            <w:webHidden/>
          </w:rPr>
          <w:fldChar w:fldCharType="separate"/>
        </w:r>
        <w:r w:rsidR="00E67EBB">
          <w:rPr>
            <w:noProof/>
            <w:webHidden/>
          </w:rPr>
          <w:t>38</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98" w:history="1">
        <w:r w:rsidR="00E67EBB" w:rsidRPr="00CB7D2A">
          <w:rPr>
            <w:rStyle w:val="Hyperlink"/>
            <w:noProof/>
            <w:highlight w:val="yellow"/>
          </w:rPr>
          <w:t>12.5.3</w:t>
        </w:r>
        <w:r w:rsidR="00E67EBB">
          <w:rPr>
            <w:rFonts w:asciiTheme="minorHAnsi" w:eastAsiaTheme="minorEastAsia" w:hAnsiTheme="minorHAnsi" w:cstheme="minorBidi"/>
            <w:noProof/>
            <w:sz w:val="22"/>
            <w:szCs w:val="22"/>
          </w:rPr>
          <w:tab/>
        </w:r>
        <w:r w:rsidR="00E67EBB" w:rsidRPr="00CB7D2A">
          <w:rPr>
            <w:rStyle w:val="Hyperlink"/>
            <w:noProof/>
            <w:highlight w:val="yellow"/>
          </w:rPr>
          <w:t>TilLabProeveSkalAnalyses</w:t>
        </w:r>
        <w:r w:rsidR="00E67EBB">
          <w:rPr>
            <w:noProof/>
            <w:webHidden/>
          </w:rPr>
          <w:tab/>
        </w:r>
        <w:r w:rsidR="00E67EBB">
          <w:rPr>
            <w:noProof/>
            <w:webHidden/>
          </w:rPr>
          <w:fldChar w:fldCharType="begin"/>
        </w:r>
        <w:r w:rsidR="00E67EBB">
          <w:rPr>
            <w:noProof/>
            <w:webHidden/>
          </w:rPr>
          <w:instrText xml:space="preserve"> PAGEREF _Toc418583798 \h </w:instrText>
        </w:r>
        <w:r w:rsidR="00E67EBB">
          <w:rPr>
            <w:noProof/>
            <w:webHidden/>
          </w:rPr>
        </w:r>
        <w:r w:rsidR="00E67EBB">
          <w:rPr>
            <w:noProof/>
            <w:webHidden/>
          </w:rPr>
          <w:fldChar w:fldCharType="separate"/>
        </w:r>
        <w:r w:rsidR="00E67EBB">
          <w:rPr>
            <w:noProof/>
            <w:webHidden/>
          </w:rPr>
          <w:t>39</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799" w:history="1">
        <w:r w:rsidR="00E67EBB" w:rsidRPr="00CB7D2A">
          <w:rPr>
            <w:rStyle w:val="Hyperlink"/>
            <w:noProof/>
            <w:highlight w:val="yellow"/>
          </w:rPr>
          <w:t>12.5.4</w:t>
        </w:r>
        <w:r w:rsidR="00E67EBB">
          <w:rPr>
            <w:rFonts w:asciiTheme="minorHAnsi" w:eastAsiaTheme="minorEastAsia" w:hAnsiTheme="minorHAnsi" w:cstheme="minorBidi"/>
            <w:noProof/>
            <w:sz w:val="22"/>
            <w:szCs w:val="22"/>
          </w:rPr>
          <w:tab/>
        </w:r>
        <w:r w:rsidR="00E67EBB" w:rsidRPr="00CB7D2A">
          <w:rPr>
            <w:rStyle w:val="Hyperlink"/>
            <w:noProof/>
            <w:highlight w:val="yellow"/>
          </w:rPr>
          <w:t>TilMiljoemedarbejderLabErFaerdigMedAnalyse</w:t>
        </w:r>
        <w:r w:rsidR="00E67EBB">
          <w:rPr>
            <w:noProof/>
            <w:webHidden/>
          </w:rPr>
          <w:tab/>
        </w:r>
        <w:r w:rsidR="00E67EBB">
          <w:rPr>
            <w:noProof/>
            <w:webHidden/>
          </w:rPr>
          <w:fldChar w:fldCharType="begin"/>
        </w:r>
        <w:r w:rsidR="00E67EBB">
          <w:rPr>
            <w:noProof/>
            <w:webHidden/>
          </w:rPr>
          <w:instrText xml:space="preserve"> PAGEREF _Toc418583799 \h </w:instrText>
        </w:r>
        <w:r w:rsidR="00E67EBB">
          <w:rPr>
            <w:noProof/>
            <w:webHidden/>
          </w:rPr>
        </w:r>
        <w:r w:rsidR="00E67EBB">
          <w:rPr>
            <w:noProof/>
            <w:webHidden/>
          </w:rPr>
          <w:fldChar w:fldCharType="separate"/>
        </w:r>
        <w:r w:rsidR="00E67EBB">
          <w:rPr>
            <w:noProof/>
            <w:webHidden/>
          </w:rPr>
          <w:t>39</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800" w:history="1">
        <w:r w:rsidR="00E67EBB" w:rsidRPr="00CB7D2A">
          <w:rPr>
            <w:rStyle w:val="Hyperlink"/>
            <w:noProof/>
            <w:highlight w:val="yellow"/>
          </w:rPr>
          <w:t>12.5.5</w:t>
        </w:r>
        <w:r w:rsidR="00E67EBB">
          <w:rPr>
            <w:rFonts w:asciiTheme="minorHAnsi" w:eastAsiaTheme="minorEastAsia" w:hAnsiTheme="minorHAnsi" w:cstheme="minorBidi"/>
            <w:noProof/>
            <w:sz w:val="22"/>
            <w:szCs w:val="22"/>
          </w:rPr>
          <w:tab/>
        </w:r>
        <w:r w:rsidR="00E67EBB" w:rsidRPr="00CB7D2A">
          <w:rPr>
            <w:rStyle w:val="Hyperlink"/>
            <w:noProof/>
            <w:highlight w:val="yellow"/>
          </w:rPr>
          <w:t>TilPladsmandNytOmStikproeve</w:t>
        </w:r>
        <w:r w:rsidR="00E67EBB">
          <w:rPr>
            <w:noProof/>
            <w:webHidden/>
          </w:rPr>
          <w:tab/>
        </w:r>
        <w:r w:rsidR="00E67EBB">
          <w:rPr>
            <w:noProof/>
            <w:webHidden/>
          </w:rPr>
          <w:fldChar w:fldCharType="begin"/>
        </w:r>
        <w:r w:rsidR="00E67EBB">
          <w:rPr>
            <w:noProof/>
            <w:webHidden/>
          </w:rPr>
          <w:instrText xml:space="preserve"> PAGEREF _Toc418583800 \h </w:instrText>
        </w:r>
        <w:r w:rsidR="00E67EBB">
          <w:rPr>
            <w:noProof/>
            <w:webHidden/>
          </w:rPr>
        </w:r>
        <w:r w:rsidR="00E67EBB">
          <w:rPr>
            <w:noProof/>
            <w:webHidden/>
          </w:rPr>
          <w:fldChar w:fldCharType="separate"/>
        </w:r>
        <w:r w:rsidR="00E67EBB">
          <w:rPr>
            <w:noProof/>
            <w:webHidden/>
          </w:rPr>
          <w:t>40</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801" w:history="1">
        <w:r w:rsidR="00E67EBB" w:rsidRPr="00CB7D2A">
          <w:rPr>
            <w:rStyle w:val="Hyperlink"/>
            <w:noProof/>
            <w:highlight w:val="yellow"/>
          </w:rPr>
          <w:t>12.5.6</w:t>
        </w:r>
        <w:r w:rsidR="00E67EBB">
          <w:rPr>
            <w:rFonts w:asciiTheme="minorHAnsi" w:eastAsiaTheme="minorEastAsia" w:hAnsiTheme="minorHAnsi" w:cstheme="minorBidi"/>
            <w:noProof/>
            <w:sz w:val="22"/>
            <w:szCs w:val="22"/>
          </w:rPr>
          <w:tab/>
        </w:r>
        <w:r w:rsidR="00E67EBB" w:rsidRPr="00CB7D2A">
          <w:rPr>
            <w:rStyle w:val="Hyperlink"/>
            <w:noProof/>
            <w:highlight w:val="yellow"/>
          </w:rPr>
          <w:t>TilBetalerNytFraBogholder</w:t>
        </w:r>
        <w:r w:rsidR="00E67EBB">
          <w:rPr>
            <w:noProof/>
            <w:webHidden/>
          </w:rPr>
          <w:tab/>
        </w:r>
        <w:r w:rsidR="00E67EBB">
          <w:rPr>
            <w:noProof/>
            <w:webHidden/>
          </w:rPr>
          <w:fldChar w:fldCharType="begin"/>
        </w:r>
        <w:r w:rsidR="00E67EBB">
          <w:rPr>
            <w:noProof/>
            <w:webHidden/>
          </w:rPr>
          <w:instrText xml:space="preserve"> PAGEREF _Toc418583801 \h </w:instrText>
        </w:r>
        <w:r w:rsidR="00E67EBB">
          <w:rPr>
            <w:noProof/>
            <w:webHidden/>
          </w:rPr>
        </w:r>
        <w:r w:rsidR="00E67EBB">
          <w:rPr>
            <w:noProof/>
            <w:webHidden/>
          </w:rPr>
          <w:fldChar w:fldCharType="separate"/>
        </w:r>
        <w:r w:rsidR="00E67EBB">
          <w:rPr>
            <w:noProof/>
            <w:webHidden/>
          </w:rPr>
          <w:t>40</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802" w:history="1">
        <w:r w:rsidR="00E67EBB" w:rsidRPr="00CB7D2A">
          <w:rPr>
            <w:rStyle w:val="Hyperlink"/>
            <w:noProof/>
            <w:highlight w:val="yellow"/>
          </w:rPr>
          <w:t>12.5.7</w:t>
        </w:r>
        <w:r w:rsidR="00E67EBB">
          <w:rPr>
            <w:rFonts w:asciiTheme="minorHAnsi" w:eastAsiaTheme="minorEastAsia" w:hAnsiTheme="minorHAnsi" w:cstheme="minorBidi"/>
            <w:noProof/>
            <w:sz w:val="22"/>
            <w:szCs w:val="22"/>
          </w:rPr>
          <w:tab/>
        </w:r>
        <w:r w:rsidR="00E67EBB" w:rsidRPr="00CB7D2A">
          <w:rPr>
            <w:rStyle w:val="Hyperlink"/>
            <w:noProof/>
            <w:highlight w:val="yellow"/>
          </w:rPr>
          <w:t>BeskedVedrBetalerAfvistAfBogholder</w:t>
        </w:r>
        <w:r w:rsidR="00E67EBB">
          <w:rPr>
            <w:noProof/>
            <w:webHidden/>
          </w:rPr>
          <w:tab/>
        </w:r>
        <w:r w:rsidR="00E67EBB">
          <w:rPr>
            <w:noProof/>
            <w:webHidden/>
          </w:rPr>
          <w:fldChar w:fldCharType="begin"/>
        </w:r>
        <w:r w:rsidR="00E67EBB">
          <w:rPr>
            <w:noProof/>
            <w:webHidden/>
          </w:rPr>
          <w:instrText xml:space="preserve"> PAGEREF _Toc418583802 \h </w:instrText>
        </w:r>
        <w:r w:rsidR="00E67EBB">
          <w:rPr>
            <w:noProof/>
            <w:webHidden/>
          </w:rPr>
        </w:r>
        <w:r w:rsidR="00E67EBB">
          <w:rPr>
            <w:noProof/>
            <w:webHidden/>
          </w:rPr>
          <w:fldChar w:fldCharType="separate"/>
        </w:r>
        <w:r w:rsidR="00E67EBB">
          <w:rPr>
            <w:noProof/>
            <w:webHidden/>
          </w:rPr>
          <w:t>41</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803" w:history="1">
        <w:r w:rsidR="00E67EBB" w:rsidRPr="00CB7D2A">
          <w:rPr>
            <w:rStyle w:val="Hyperlink"/>
            <w:noProof/>
            <w:highlight w:val="yellow"/>
          </w:rPr>
          <w:t>12.5.8</w:t>
        </w:r>
        <w:r w:rsidR="00E67EBB">
          <w:rPr>
            <w:rFonts w:asciiTheme="minorHAnsi" w:eastAsiaTheme="minorEastAsia" w:hAnsiTheme="minorHAnsi" w:cstheme="minorBidi"/>
            <w:noProof/>
            <w:sz w:val="22"/>
            <w:szCs w:val="22"/>
          </w:rPr>
          <w:tab/>
        </w:r>
        <w:r w:rsidR="00E67EBB" w:rsidRPr="00CB7D2A">
          <w:rPr>
            <w:rStyle w:val="Hyperlink"/>
            <w:noProof/>
            <w:highlight w:val="yellow"/>
          </w:rPr>
          <w:t>Opgørelse over mængde modtaget jord</w:t>
        </w:r>
        <w:r w:rsidR="00E67EBB">
          <w:rPr>
            <w:noProof/>
            <w:webHidden/>
          </w:rPr>
          <w:tab/>
        </w:r>
        <w:r w:rsidR="00E67EBB">
          <w:rPr>
            <w:noProof/>
            <w:webHidden/>
          </w:rPr>
          <w:fldChar w:fldCharType="begin"/>
        </w:r>
        <w:r w:rsidR="00E67EBB">
          <w:rPr>
            <w:noProof/>
            <w:webHidden/>
          </w:rPr>
          <w:instrText xml:space="preserve"> PAGEREF _Toc418583803 \h </w:instrText>
        </w:r>
        <w:r w:rsidR="00E67EBB">
          <w:rPr>
            <w:noProof/>
            <w:webHidden/>
          </w:rPr>
        </w:r>
        <w:r w:rsidR="00E67EBB">
          <w:rPr>
            <w:noProof/>
            <w:webHidden/>
          </w:rPr>
          <w:fldChar w:fldCharType="separate"/>
        </w:r>
        <w:r w:rsidR="00E67EBB">
          <w:rPr>
            <w:noProof/>
            <w:webHidden/>
          </w:rPr>
          <w:t>41</w:t>
        </w:r>
        <w:r w:rsidR="00E67EBB">
          <w:rPr>
            <w:noProof/>
            <w:webHidden/>
          </w:rPr>
          <w:fldChar w:fldCharType="end"/>
        </w:r>
      </w:hyperlink>
    </w:p>
    <w:p w:rsidR="00E67EBB" w:rsidRDefault="005E5539">
      <w:pPr>
        <w:pStyle w:val="TOC1"/>
        <w:tabs>
          <w:tab w:val="left" w:pos="567"/>
        </w:tabs>
        <w:rPr>
          <w:rFonts w:asciiTheme="minorHAnsi" w:eastAsiaTheme="minorEastAsia" w:hAnsiTheme="minorHAnsi" w:cstheme="minorBidi"/>
          <w:b w:val="0"/>
          <w:noProof/>
          <w:szCs w:val="22"/>
        </w:rPr>
      </w:pPr>
      <w:hyperlink w:anchor="_Toc418583804" w:history="1">
        <w:r w:rsidR="00E67EBB" w:rsidRPr="00CB7D2A">
          <w:rPr>
            <w:rStyle w:val="Hyperlink"/>
            <w:noProof/>
            <w:highlight w:val="yellow"/>
          </w:rPr>
          <w:t>13</w:t>
        </w:r>
        <w:r w:rsidR="00E67EBB">
          <w:rPr>
            <w:rFonts w:asciiTheme="minorHAnsi" w:eastAsiaTheme="minorEastAsia" w:hAnsiTheme="minorHAnsi" w:cstheme="minorBidi"/>
            <w:b w:val="0"/>
            <w:noProof/>
            <w:szCs w:val="22"/>
          </w:rPr>
          <w:tab/>
        </w:r>
        <w:r w:rsidR="00E67EBB" w:rsidRPr="00CB7D2A">
          <w:rPr>
            <w:rStyle w:val="Hyperlink"/>
            <w:noProof/>
            <w:highlight w:val="yellow"/>
          </w:rPr>
          <w:t>Historik og kommunikation for anmeldelsen</w:t>
        </w:r>
        <w:r w:rsidR="00E67EBB">
          <w:rPr>
            <w:noProof/>
            <w:webHidden/>
          </w:rPr>
          <w:tab/>
        </w:r>
        <w:r w:rsidR="00E67EBB">
          <w:rPr>
            <w:noProof/>
            <w:webHidden/>
          </w:rPr>
          <w:fldChar w:fldCharType="begin"/>
        </w:r>
        <w:r w:rsidR="00E67EBB">
          <w:rPr>
            <w:noProof/>
            <w:webHidden/>
          </w:rPr>
          <w:instrText xml:space="preserve"> PAGEREF _Toc418583804 \h </w:instrText>
        </w:r>
        <w:r w:rsidR="00E67EBB">
          <w:rPr>
            <w:noProof/>
            <w:webHidden/>
          </w:rPr>
        </w:r>
        <w:r w:rsidR="00E67EBB">
          <w:rPr>
            <w:noProof/>
            <w:webHidden/>
          </w:rPr>
          <w:fldChar w:fldCharType="separate"/>
        </w:r>
        <w:r w:rsidR="00E67EBB">
          <w:rPr>
            <w:noProof/>
            <w:webHidden/>
          </w:rPr>
          <w:t>43</w:t>
        </w:r>
        <w:r w:rsidR="00E67EBB">
          <w:rPr>
            <w:noProof/>
            <w:webHidden/>
          </w:rPr>
          <w:fldChar w:fldCharType="end"/>
        </w:r>
      </w:hyperlink>
    </w:p>
    <w:p w:rsidR="00E67EBB" w:rsidRDefault="005E5539">
      <w:pPr>
        <w:pStyle w:val="TOC1"/>
        <w:tabs>
          <w:tab w:val="left" w:pos="567"/>
        </w:tabs>
        <w:rPr>
          <w:rFonts w:asciiTheme="minorHAnsi" w:eastAsiaTheme="minorEastAsia" w:hAnsiTheme="minorHAnsi" w:cstheme="minorBidi"/>
          <w:b w:val="0"/>
          <w:noProof/>
          <w:szCs w:val="22"/>
        </w:rPr>
      </w:pPr>
      <w:hyperlink w:anchor="_Toc418583805" w:history="1">
        <w:r w:rsidR="00E67EBB" w:rsidRPr="00CB7D2A">
          <w:rPr>
            <w:rStyle w:val="Hyperlink"/>
            <w:noProof/>
          </w:rPr>
          <w:t>14</w:t>
        </w:r>
        <w:r w:rsidR="00E67EBB">
          <w:rPr>
            <w:rFonts w:asciiTheme="minorHAnsi" w:eastAsiaTheme="minorEastAsia" w:hAnsiTheme="minorHAnsi" w:cstheme="minorBidi"/>
            <w:b w:val="0"/>
            <w:noProof/>
            <w:szCs w:val="22"/>
          </w:rPr>
          <w:tab/>
        </w:r>
        <w:r w:rsidR="00E67EBB" w:rsidRPr="00CB7D2A">
          <w:rPr>
            <w:rStyle w:val="Hyperlink"/>
            <w:noProof/>
          </w:rPr>
          <w:t>ServiceTrigger</w:t>
        </w:r>
        <w:r w:rsidR="00E67EBB">
          <w:rPr>
            <w:noProof/>
            <w:webHidden/>
          </w:rPr>
          <w:tab/>
        </w:r>
        <w:r w:rsidR="00E67EBB">
          <w:rPr>
            <w:noProof/>
            <w:webHidden/>
          </w:rPr>
          <w:fldChar w:fldCharType="begin"/>
        </w:r>
        <w:r w:rsidR="00E67EBB">
          <w:rPr>
            <w:noProof/>
            <w:webHidden/>
          </w:rPr>
          <w:instrText xml:space="preserve"> PAGEREF _Toc418583805 \h </w:instrText>
        </w:r>
        <w:r w:rsidR="00E67EBB">
          <w:rPr>
            <w:noProof/>
            <w:webHidden/>
          </w:rPr>
        </w:r>
        <w:r w:rsidR="00E67EBB">
          <w:rPr>
            <w:noProof/>
            <w:webHidden/>
          </w:rPr>
          <w:fldChar w:fldCharType="separate"/>
        </w:r>
        <w:r w:rsidR="00E67EBB">
          <w:rPr>
            <w:noProof/>
            <w:webHidden/>
          </w:rPr>
          <w:t>44</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806" w:history="1">
        <w:r w:rsidR="00E67EBB" w:rsidRPr="00CB7D2A">
          <w:rPr>
            <w:rStyle w:val="Hyperlink"/>
            <w:noProof/>
          </w:rPr>
          <w:t>14.1</w:t>
        </w:r>
        <w:r w:rsidR="00E67EBB">
          <w:rPr>
            <w:rFonts w:asciiTheme="minorHAnsi" w:eastAsiaTheme="minorEastAsia" w:hAnsiTheme="minorHAnsi" w:cstheme="minorBidi"/>
            <w:noProof/>
            <w:sz w:val="22"/>
            <w:szCs w:val="22"/>
          </w:rPr>
          <w:tab/>
        </w:r>
        <w:r w:rsidR="00E67EBB" w:rsidRPr="00CB7D2A">
          <w:rPr>
            <w:rStyle w:val="Hyperlink"/>
            <w:noProof/>
          </w:rPr>
          <w:t>Reload adresser</w:t>
        </w:r>
        <w:r w:rsidR="00E67EBB">
          <w:rPr>
            <w:noProof/>
            <w:webHidden/>
          </w:rPr>
          <w:tab/>
        </w:r>
        <w:r w:rsidR="00E67EBB">
          <w:rPr>
            <w:noProof/>
            <w:webHidden/>
          </w:rPr>
          <w:fldChar w:fldCharType="begin"/>
        </w:r>
        <w:r w:rsidR="00E67EBB">
          <w:rPr>
            <w:noProof/>
            <w:webHidden/>
          </w:rPr>
          <w:instrText xml:space="preserve"> PAGEREF _Toc418583806 \h </w:instrText>
        </w:r>
        <w:r w:rsidR="00E67EBB">
          <w:rPr>
            <w:noProof/>
            <w:webHidden/>
          </w:rPr>
        </w:r>
        <w:r w:rsidR="00E67EBB">
          <w:rPr>
            <w:noProof/>
            <w:webHidden/>
          </w:rPr>
          <w:fldChar w:fldCharType="separate"/>
        </w:r>
        <w:r w:rsidR="00E67EBB">
          <w:rPr>
            <w:noProof/>
            <w:webHidden/>
          </w:rPr>
          <w:t>44</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807" w:history="1">
        <w:r w:rsidR="00E67EBB" w:rsidRPr="00CB7D2A">
          <w:rPr>
            <w:rStyle w:val="Hyperlink"/>
            <w:noProof/>
          </w:rPr>
          <w:t>14.2</w:t>
        </w:r>
        <w:r w:rsidR="00E67EBB">
          <w:rPr>
            <w:rFonts w:asciiTheme="minorHAnsi" w:eastAsiaTheme="minorEastAsia" w:hAnsiTheme="minorHAnsi" w:cstheme="minorBidi"/>
            <w:noProof/>
            <w:sz w:val="22"/>
            <w:szCs w:val="22"/>
          </w:rPr>
          <w:tab/>
        </w:r>
        <w:r w:rsidR="00E67EBB" w:rsidRPr="00CB7D2A">
          <w:rPr>
            <w:rStyle w:val="Hyperlink"/>
            <w:noProof/>
          </w:rPr>
          <w:t>Afslut gamle anmeldelser</w:t>
        </w:r>
        <w:r w:rsidR="00E67EBB">
          <w:rPr>
            <w:noProof/>
            <w:webHidden/>
          </w:rPr>
          <w:tab/>
        </w:r>
        <w:r w:rsidR="00E67EBB">
          <w:rPr>
            <w:noProof/>
            <w:webHidden/>
          </w:rPr>
          <w:fldChar w:fldCharType="begin"/>
        </w:r>
        <w:r w:rsidR="00E67EBB">
          <w:rPr>
            <w:noProof/>
            <w:webHidden/>
          </w:rPr>
          <w:instrText xml:space="preserve"> PAGEREF _Toc418583807 \h </w:instrText>
        </w:r>
        <w:r w:rsidR="00E67EBB">
          <w:rPr>
            <w:noProof/>
            <w:webHidden/>
          </w:rPr>
        </w:r>
        <w:r w:rsidR="00E67EBB">
          <w:rPr>
            <w:noProof/>
            <w:webHidden/>
          </w:rPr>
          <w:fldChar w:fldCharType="separate"/>
        </w:r>
        <w:r w:rsidR="00E67EBB">
          <w:rPr>
            <w:noProof/>
            <w:webHidden/>
          </w:rPr>
          <w:t>44</w:t>
        </w:r>
        <w:r w:rsidR="00E67EBB">
          <w:rPr>
            <w:noProof/>
            <w:webHidden/>
          </w:rPr>
          <w:fldChar w:fldCharType="end"/>
        </w:r>
      </w:hyperlink>
    </w:p>
    <w:p w:rsidR="00E67EBB" w:rsidRDefault="005E5539">
      <w:pPr>
        <w:pStyle w:val="TOC1"/>
        <w:tabs>
          <w:tab w:val="left" w:pos="567"/>
        </w:tabs>
        <w:rPr>
          <w:rFonts w:asciiTheme="minorHAnsi" w:eastAsiaTheme="minorEastAsia" w:hAnsiTheme="minorHAnsi" w:cstheme="minorBidi"/>
          <w:b w:val="0"/>
          <w:noProof/>
          <w:szCs w:val="22"/>
        </w:rPr>
      </w:pPr>
      <w:hyperlink w:anchor="_Toc418583808" w:history="1">
        <w:r w:rsidR="00E67EBB" w:rsidRPr="00CB7D2A">
          <w:rPr>
            <w:rStyle w:val="Hyperlink"/>
            <w:noProof/>
          </w:rPr>
          <w:t>15</w:t>
        </w:r>
        <w:r w:rsidR="00E67EBB">
          <w:rPr>
            <w:rFonts w:asciiTheme="minorHAnsi" w:eastAsiaTheme="minorEastAsia" w:hAnsiTheme="minorHAnsi" w:cstheme="minorBidi"/>
            <w:b w:val="0"/>
            <w:noProof/>
            <w:szCs w:val="22"/>
          </w:rPr>
          <w:tab/>
        </w:r>
        <w:r w:rsidR="00E67EBB" w:rsidRPr="00CB7D2A">
          <w:rPr>
            <w:rStyle w:val="Hyperlink"/>
            <w:noProof/>
          </w:rPr>
          <w:t>Opsætning</w:t>
        </w:r>
        <w:r w:rsidR="00E67EBB">
          <w:rPr>
            <w:noProof/>
            <w:webHidden/>
          </w:rPr>
          <w:tab/>
        </w:r>
        <w:r w:rsidR="00E67EBB">
          <w:rPr>
            <w:noProof/>
            <w:webHidden/>
          </w:rPr>
          <w:fldChar w:fldCharType="begin"/>
        </w:r>
        <w:r w:rsidR="00E67EBB">
          <w:rPr>
            <w:noProof/>
            <w:webHidden/>
          </w:rPr>
          <w:instrText xml:space="preserve"> PAGEREF _Toc418583808 \h </w:instrText>
        </w:r>
        <w:r w:rsidR="00E67EBB">
          <w:rPr>
            <w:noProof/>
            <w:webHidden/>
          </w:rPr>
        </w:r>
        <w:r w:rsidR="00E67EBB">
          <w:rPr>
            <w:noProof/>
            <w:webHidden/>
          </w:rPr>
          <w:fldChar w:fldCharType="separate"/>
        </w:r>
        <w:r w:rsidR="00E67EBB">
          <w:rPr>
            <w:noProof/>
            <w:webHidden/>
          </w:rPr>
          <w:t>45</w:t>
        </w:r>
        <w:r w:rsidR="00E67EBB">
          <w:rPr>
            <w:noProof/>
            <w:webHidden/>
          </w:rPr>
          <w:fldChar w:fldCharType="end"/>
        </w:r>
      </w:hyperlink>
    </w:p>
    <w:p w:rsidR="00E67EBB" w:rsidRDefault="005E5539">
      <w:pPr>
        <w:pStyle w:val="TOC2"/>
        <w:rPr>
          <w:rFonts w:asciiTheme="minorHAnsi" w:eastAsiaTheme="minorEastAsia" w:hAnsiTheme="minorHAnsi" w:cstheme="minorBidi"/>
          <w:noProof/>
          <w:sz w:val="22"/>
          <w:szCs w:val="22"/>
        </w:rPr>
      </w:pPr>
      <w:hyperlink w:anchor="_Toc418583809" w:history="1">
        <w:r w:rsidR="00E67EBB" w:rsidRPr="00CB7D2A">
          <w:rPr>
            <w:rStyle w:val="Hyperlink"/>
            <w:noProof/>
          </w:rPr>
          <w:t>15.1</w:t>
        </w:r>
        <w:r w:rsidR="00E67EBB">
          <w:rPr>
            <w:rFonts w:asciiTheme="minorHAnsi" w:eastAsiaTheme="minorEastAsia" w:hAnsiTheme="minorHAnsi" w:cstheme="minorBidi"/>
            <w:noProof/>
            <w:sz w:val="22"/>
            <w:szCs w:val="22"/>
          </w:rPr>
          <w:tab/>
        </w:r>
        <w:r w:rsidR="00E67EBB" w:rsidRPr="00CB7D2A">
          <w:rPr>
            <w:rStyle w:val="Hyperlink"/>
            <w:noProof/>
          </w:rPr>
          <w:t>Modtageranlæg</w:t>
        </w:r>
        <w:r w:rsidR="00E67EBB">
          <w:rPr>
            <w:noProof/>
            <w:webHidden/>
          </w:rPr>
          <w:tab/>
        </w:r>
        <w:r w:rsidR="00E67EBB">
          <w:rPr>
            <w:noProof/>
            <w:webHidden/>
          </w:rPr>
          <w:fldChar w:fldCharType="begin"/>
        </w:r>
        <w:r w:rsidR="00E67EBB">
          <w:rPr>
            <w:noProof/>
            <w:webHidden/>
          </w:rPr>
          <w:instrText xml:space="preserve"> PAGEREF _Toc418583809 \h </w:instrText>
        </w:r>
        <w:r w:rsidR="00E67EBB">
          <w:rPr>
            <w:noProof/>
            <w:webHidden/>
          </w:rPr>
        </w:r>
        <w:r w:rsidR="00E67EBB">
          <w:rPr>
            <w:noProof/>
            <w:webHidden/>
          </w:rPr>
          <w:fldChar w:fldCharType="separate"/>
        </w:r>
        <w:r w:rsidR="00E67EBB">
          <w:rPr>
            <w:noProof/>
            <w:webHidden/>
          </w:rPr>
          <w:t>45</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810" w:history="1">
        <w:r w:rsidR="00E67EBB" w:rsidRPr="00CB7D2A">
          <w:rPr>
            <w:rStyle w:val="Hyperlink"/>
            <w:noProof/>
          </w:rPr>
          <w:t>15.1.1</w:t>
        </w:r>
        <w:r w:rsidR="00E67EBB">
          <w:rPr>
            <w:rFonts w:asciiTheme="minorHAnsi" w:eastAsiaTheme="minorEastAsia" w:hAnsiTheme="minorHAnsi" w:cstheme="minorBidi"/>
            <w:noProof/>
            <w:sz w:val="22"/>
            <w:szCs w:val="22"/>
          </w:rPr>
          <w:tab/>
        </w:r>
        <w:r w:rsidR="00E67EBB" w:rsidRPr="00CB7D2A">
          <w:rPr>
            <w:rStyle w:val="Hyperlink"/>
            <w:noProof/>
          </w:rPr>
          <w:t>Automatisk godkendelsesprocedure</w:t>
        </w:r>
        <w:r w:rsidR="00E67EBB">
          <w:rPr>
            <w:noProof/>
            <w:webHidden/>
          </w:rPr>
          <w:tab/>
        </w:r>
        <w:r w:rsidR="00E67EBB">
          <w:rPr>
            <w:noProof/>
            <w:webHidden/>
          </w:rPr>
          <w:fldChar w:fldCharType="begin"/>
        </w:r>
        <w:r w:rsidR="00E67EBB">
          <w:rPr>
            <w:noProof/>
            <w:webHidden/>
          </w:rPr>
          <w:instrText xml:space="preserve"> PAGEREF _Toc418583810 \h </w:instrText>
        </w:r>
        <w:r w:rsidR="00E67EBB">
          <w:rPr>
            <w:noProof/>
            <w:webHidden/>
          </w:rPr>
        </w:r>
        <w:r w:rsidR="00E67EBB">
          <w:rPr>
            <w:noProof/>
            <w:webHidden/>
          </w:rPr>
          <w:fldChar w:fldCharType="separate"/>
        </w:r>
        <w:r w:rsidR="00E67EBB">
          <w:rPr>
            <w:noProof/>
            <w:webHidden/>
          </w:rPr>
          <w:t>45</w:t>
        </w:r>
        <w:r w:rsidR="00E67EBB">
          <w:rPr>
            <w:noProof/>
            <w:webHidden/>
          </w:rPr>
          <w:fldChar w:fldCharType="end"/>
        </w:r>
      </w:hyperlink>
    </w:p>
    <w:p w:rsidR="00E67EBB" w:rsidRDefault="005E5539">
      <w:pPr>
        <w:pStyle w:val="TOC3"/>
        <w:rPr>
          <w:rFonts w:asciiTheme="minorHAnsi" w:eastAsiaTheme="minorEastAsia" w:hAnsiTheme="minorHAnsi" w:cstheme="minorBidi"/>
          <w:noProof/>
          <w:sz w:val="22"/>
          <w:szCs w:val="22"/>
        </w:rPr>
      </w:pPr>
      <w:hyperlink w:anchor="_Toc418583811" w:history="1">
        <w:r w:rsidR="00E67EBB" w:rsidRPr="00CB7D2A">
          <w:rPr>
            <w:rStyle w:val="Hyperlink"/>
            <w:noProof/>
          </w:rPr>
          <w:t>15.1.2</w:t>
        </w:r>
        <w:r w:rsidR="00E67EBB">
          <w:rPr>
            <w:rFonts w:asciiTheme="minorHAnsi" w:eastAsiaTheme="minorEastAsia" w:hAnsiTheme="minorHAnsi" w:cstheme="minorBidi"/>
            <w:noProof/>
            <w:sz w:val="22"/>
            <w:szCs w:val="22"/>
          </w:rPr>
          <w:tab/>
        </w:r>
        <w:r w:rsidR="00E67EBB" w:rsidRPr="00CB7D2A">
          <w:rPr>
            <w:rStyle w:val="Hyperlink"/>
            <w:noProof/>
          </w:rPr>
          <w:t>Omregningsfaktor fra aksler til ton</w:t>
        </w:r>
        <w:r w:rsidR="00E67EBB">
          <w:rPr>
            <w:noProof/>
            <w:webHidden/>
          </w:rPr>
          <w:tab/>
        </w:r>
        <w:r w:rsidR="00E67EBB">
          <w:rPr>
            <w:noProof/>
            <w:webHidden/>
          </w:rPr>
          <w:fldChar w:fldCharType="begin"/>
        </w:r>
        <w:r w:rsidR="00E67EBB">
          <w:rPr>
            <w:noProof/>
            <w:webHidden/>
          </w:rPr>
          <w:instrText xml:space="preserve"> PAGEREF _Toc418583811 \h </w:instrText>
        </w:r>
        <w:r w:rsidR="00E67EBB">
          <w:rPr>
            <w:noProof/>
            <w:webHidden/>
          </w:rPr>
        </w:r>
        <w:r w:rsidR="00E67EBB">
          <w:rPr>
            <w:noProof/>
            <w:webHidden/>
          </w:rPr>
          <w:fldChar w:fldCharType="separate"/>
        </w:r>
        <w:r w:rsidR="00E67EBB">
          <w:rPr>
            <w:noProof/>
            <w:webHidden/>
          </w:rPr>
          <w:t>45</w:t>
        </w:r>
        <w:r w:rsidR="00E67EBB">
          <w:rPr>
            <w:noProof/>
            <w:webHidden/>
          </w:rPr>
          <w:fldChar w:fldCharType="end"/>
        </w:r>
      </w:hyperlink>
    </w:p>
    <w:p w:rsidR="00E67EBB" w:rsidRDefault="005E5539">
      <w:pPr>
        <w:pStyle w:val="TOC1"/>
        <w:tabs>
          <w:tab w:val="left" w:pos="567"/>
        </w:tabs>
        <w:rPr>
          <w:rFonts w:asciiTheme="minorHAnsi" w:eastAsiaTheme="minorEastAsia" w:hAnsiTheme="minorHAnsi" w:cstheme="minorBidi"/>
          <w:b w:val="0"/>
          <w:noProof/>
          <w:szCs w:val="22"/>
        </w:rPr>
      </w:pPr>
      <w:hyperlink w:anchor="_Toc418583812" w:history="1">
        <w:r w:rsidR="00E67EBB" w:rsidRPr="00CB7D2A">
          <w:rPr>
            <w:rStyle w:val="Hyperlink"/>
            <w:noProof/>
            <w:highlight w:val="yellow"/>
          </w:rPr>
          <w:t>16</w:t>
        </w:r>
        <w:r w:rsidR="00E67EBB">
          <w:rPr>
            <w:rFonts w:asciiTheme="minorHAnsi" w:eastAsiaTheme="minorEastAsia" w:hAnsiTheme="minorHAnsi" w:cstheme="minorBidi"/>
            <w:b w:val="0"/>
            <w:noProof/>
            <w:szCs w:val="22"/>
          </w:rPr>
          <w:tab/>
        </w:r>
        <w:r w:rsidR="00E67EBB" w:rsidRPr="00CB7D2A">
          <w:rPr>
            <w:rStyle w:val="Hyperlink"/>
            <w:noProof/>
            <w:highlight w:val="yellow"/>
          </w:rPr>
          <w:t>Mobil webapplikationen</w:t>
        </w:r>
        <w:r w:rsidR="00E67EBB">
          <w:rPr>
            <w:noProof/>
            <w:webHidden/>
          </w:rPr>
          <w:tab/>
        </w:r>
        <w:r w:rsidR="00E67EBB">
          <w:rPr>
            <w:noProof/>
            <w:webHidden/>
          </w:rPr>
          <w:fldChar w:fldCharType="begin"/>
        </w:r>
        <w:r w:rsidR="00E67EBB">
          <w:rPr>
            <w:noProof/>
            <w:webHidden/>
          </w:rPr>
          <w:instrText xml:space="preserve"> PAGEREF _Toc418583812 \h </w:instrText>
        </w:r>
        <w:r w:rsidR="00E67EBB">
          <w:rPr>
            <w:noProof/>
            <w:webHidden/>
          </w:rPr>
        </w:r>
        <w:r w:rsidR="00E67EBB">
          <w:rPr>
            <w:noProof/>
            <w:webHidden/>
          </w:rPr>
          <w:fldChar w:fldCharType="separate"/>
        </w:r>
        <w:r w:rsidR="00E67EBB">
          <w:rPr>
            <w:noProof/>
            <w:webHidden/>
          </w:rPr>
          <w:t>46</w:t>
        </w:r>
        <w:r w:rsidR="00E67EBB">
          <w:rPr>
            <w:noProof/>
            <w:webHidden/>
          </w:rPr>
          <w:fldChar w:fldCharType="end"/>
        </w:r>
      </w:hyperlink>
    </w:p>
    <w:p w:rsidR="00E67EBB" w:rsidRDefault="005E5539">
      <w:pPr>
        <w:pStyle w:val="TOC1"/>
        <w:tabs>
          <w:tab w:val="left" w:pos="567"/>
        </w:tabs>
        <w:rPr>
          <w:rFonts w:asciiTheme="minorHAnsi" w:eastAsiaTheme="minorEastAsia" w:hAnsiTheme="minorHAnsi" w:cstheme="minorBidi"/>
          <w:b w:val="0"/>
          <w:noProof/>
          <w:szCs w:val="22"/>
        </w:rPr>
      </w:pPr>
      <w:hyperlink w:anchor="_Toc418583813" w:history="1">
        <w:r w:rsidR="00E67EBB" w:rsidRPr="00CB7D2A">
          <w:rPr>
            <w:rStyle w:val="Hyperlink"/>
            <w:noProof/>
            <w:highlight w:val="yellow"/>
          </w:rPr>
          <w:t>17</w:t>
        </w:r>
        <w:r w:rsidR="00E67EBB">
          <w:rPr>
            <w:rFonts w:asciiTheme="minorHAnsi" w:eastAsiaTheme="minorEastAsia" w:hAnsiTheme="minorHAnsi" w:cstheme="minorBidi"/>
            <w:b w:val="0"/>
            <w:noProof/>
            <w:szCs w:val="22"/>
          </w:rPr>
          <w:tab/>
        </w:r>
        <w:r w:rsidR="00E67EBB" w:rsidRPr="00CB7D2A">
          <w:rPr>
            <w:rStyle w:val="Hyperlink"/>
            <w:noProof/>
            <w:highlight w:val="yellow"/>
          </w:rPr>
          <w:t>Sammenspillet mellem FlytJord.dk og bomsystemet</w:t>
        </w:r>
        <w:r w:rsidR="00E67EBB">
          <w:rPr>
            <w:noProof/>
            <w:webHidden/>
          </w:rPr>
          <w:tab/>
        </w:r>
        <w:r w:rsidR="00E67EBB">
          <w:rPr>
            <w:noProof/>
            <w:webHidden/>
          </w:rPr>
          <w:fldChar w:fldCharType="begin"/>
        </w:r>
        <w:r w:rsidR="00E67EBB">
          <w:rPr>
            <w:noProof/>
            <w:webHidden/>
          </w:rPr>
          <w:instrText xml:space="preserve"> PAGEREF _Toc418583813 \h </w:instrText>
        </w:r>
        <w:r w:rsidR="00E67EBB">
          <w:rPr>
            <w:noProof/>
            <w:webHidden/>
          </w:rPr>
        </w:r>
        <w:r w:rsidR="00E67EBB">
          <w:rPr>
            <w:noProof/>
            <w:webHidden/>
          </w:rPr>
          <w:fldChar w:fldCharType="separate"/>
        </w:r>
        <w:r w:rsidR="00E67EBB">
          <w:rPr>
            <w:noProof/>
            <w:webHidden/>
          </w:rPr>
          <w:t>47</w:t>
        </w:r>
        <w:r w:rsidR="00E67EBB">
          <w:rPr>
            <w:noProof/>
            <w:webHidden/>
          </w:rPr>
          <w:fldChar w:fldCharType="end"/>
        </w:r>
      </w:hyperlink>
    </w:p>
    <w:p w:rsidR="007F4305" w:rsidRPr="00DA15B1" w:rsidRDefault="0002177F" w:rsidP="007F4305">
      <w:r>
        <w:rPr>
          <w:b/>
          <w:sz w:val="22"/>
        </w:rPr>
        <w:fldChar w:fldCharType="end"/>
      </w:r>
    </w:p>
    <w:p w:rsidR="00263443" w:rsidRDefault="00263443">
      <w:pPr>
        <w:spacing w:line="240" w:lineRule="auto"/>
        <w:rPr>
          <w:rFonts w:eastAsia="Calibri"/>
          <w:szCs w:val="22"/>
          <w:lang w:eastAsia="en-US"/>
        </w:rPr>
      </w:pPr>
      <w:bookmarkStart w:id="3" w:name="bmkStart"/>
      <w:bookmarkStart w:id="4" w:name="_Toc281399681"/>
      <w:bookmarkEnd w:id="3"/>
      <w:bookmarkEnd w:id="4"/>
      <w:r>
        <w:rPr>
          <w:rFonts w:eastAsia="Calibri"/>
          <w:szCs w:val="22"/>
          <w:lang w:eastAsia="en-US"/>
        </w:rPr>
        <w:br w:type="page"/>
      </w:r>
    </w:p>
    <w:p w:rsidR="0017153B" w:rsidRDefault="0017153B">
      <w:pPr>
        <w:spacing w:line="240" w:lineRule="auto"/>
        <w:rPr>
          <w:rFonts w:eastAsia="Calibri"/>
          <w:szCs w:val="22"/>
          <w:lang w:eastAsia="en-US"/>
        </w:rPr>
      </w:pPr>
    </w:p>
    <w:p w:rsidR="00D678CD" w:rsidRPr="00FB5B39" w:rsidRDefault="0017153B" w:rsidP="0017153B">
      <w:pPr>
        <w:pStyle w:val="Heading1"/>
        <w:rPr>
          <w:highlight w:val="yellow"/>
        </w:rPr>
      </w:pPr>
      <w:bookmarkStart w:id="5" w:name="_Toc418583740"/>
      <w:r w:rsidRPr="00FB5B39">
        <w:rPr>
          <w:highlight w:val="yellow"/>
        </w:rPr>
        <w:t>Indledning</w:t>
      </w:r>
      <w:bookmarkEnd w:id="5"/>
    </w:p>
    <w:p w:rsidR="002B5D85" w:rsidRPr="00BE7757" w:rsidRDefault="002B5D85" w:rsidP="002B5D85">
      <w:pPr>
        <w:rPr>
          <w:highlight w:val="yellow"/>
        </w:rPr>
      </w:pPr>
      <w:r w:rsidRPr="00BE7757">
        <w:rPr>
          <w:highlight w:val="yellow"/>
        </w:rPr>
        <w:t>FlytJord systemet er et administrativt centrum, som automatiserer jordflytning</w:t>
      </w:r>
      <w:r w:rsidRPr="00BE7757">
        <w:rPr>
          <w:highlight w:val="yellow"/>
        </w:rPr>
        <w:t>s</w:t>
      </w:r>
      <w:r w:rsidRPr="00BE7757">
        <w:rPr>
          <w:highlight w:val="yellow"/>
        </w:rPr>
        <w:t>sager og som inddrager og tilgodeser alle parter i en jordflytningssag. Dette a</w:t>
      </w:r>
      <w:r w:rsidRPr="00BE7757">
        <w:rPr>
          <w:highlight w:val="yellow"/>
        </w:rPr>
        <w:t>f</w:t>
      </w:r>
      <w:r w:rsidRPr="00BE7757">
        <w:rPr>
          <w:highlight w:val="yellow"/>
        </w:rPr>
        <w:t>spejler sig også i hvordan FlytJord systemet er opbygget:</w:t>
      </w:r>
      <w:r w:rsidRPr="00BE7757">
        <w:rPr>
          <w:highlight w:val="yellow"/>
        </w:rPr>
        <w:br/>
      </w:r>
    </w:p>
    <w:p w:rsidR="002B5D85" w:rsidRPr="00BE7757" w:rsidRDefault="002B5D85" w:rsidP="002B5D85">
      <w:pPr>
        <w:rPr>
          <w:highlight w:val="yellow"/>
        </w:rPr>
      </w:pPr>
      <w:r w:rsidRPr="00BE7757">
        <w:rPr>
          <w:highlight w:val="yellow"/>
        </w:rPr>
        <w:t xml:space="preserve">En </w:t>
      </w:r>
      <w:r w:rsidRPr="00BE7757">
        <w:rPr>
          <w:b/>
          <w:highlight w:val="yellow"/>
        </w:rPr>
        <w:t>ekstern webapplikation</w:t>
      </w:r>
      <w:r w:rsidRPr="00BE7757">
        <w:rPr>
          <w:highlight w:val="yellow"/>
        </w:rPr>
        <w:t xml:space="preserve"> til eksterne brugere, hvilket typisk er anmeldere, betalere, rådgivere og transportører.</w:t>
      </w:r>
      <w:r w:rsidRPr="00BE7757">
        <w:rPr>
          <w:highlight w:val="yellow"/>
        </w:rPr>
        <w:br/>
      </w:r>
    </w:p>
    <w:p w:rsidR="002B5D85" w:rsidRPr="00BE7757" w:rsidRDefault="002B5D85" w:rsidP="002B5D85">
      <w:pPr>
        <w:rPr>
          <w:highlight w:val="yellow"/>
        </w:rPr>
      </w:pPr>
      <w:r w:rsidRPr="00BE7757">
        <w:rPr>
          <w:highlight w:val="yellow"/>
        </w:rPr>
        <w:t xml:space="preserve">En </w:t>
      </w:r>
      <w:r w:rsidRPr="00BE7757">
        <w:rPr>
          <w:b/>
          <w:highlight w:val="yellow"/>
        </w:rPr>
        <w:t>mobil html5 applikation</w:t>
      </w:r>
      <w:r w:rsidRPr="00BE7757">
        <w:rPr>
          <w:highlight w:val="yellow"/>
        </w:rPr>
        <w:t xml:space="preserve"> af den eksterne webapplikation med reduceret funktionalitet.</w:t>
      </w:r>
      <w:r w:rsidRPr="00BE7757">
        <w:rPr>
          <w:highlight w:val="yellow"/>
        </w:rPr>
        <w:br/>
      </w:r>
    </w:p>
    <w:p w:rsidR="002B5D85" w:rsidRPr="00BE7757" w:rsidRDefault="002B5D85" w:rsidP="002B5D85">
      <w:pPr>
        <w:rPr>
          <w:highlight w:val="yellow"/>
        </w:rPr>
      </w:pPr>
      <w:r w:rsidRPr="00BE7757">
        <w:rPr>
          <w:highlight w:val="yellow"/>
        </w:rPr>
        <w:t xml:space="preserve">En </w:t>
      </w:r>
      <w:r w:rsidRPr="00BE7757">
        <w:rPr>
          <w:b/>
          <w:highlight w:val="yellow"/>
        </w:rPr>
        <w:t>intern webapplikationen</w:t>
      </w:r>
      <w:r w:rsidRPr="00BE7757">
        <w:rPr>
          <w:highlight w:val="yellow"/>
        </w:rPr>
        <w:t xml:space="preserve"> til administrator, myndighed, jordmodtager og sti</w:t>
      </w:r>
      <w:r w:rsidRPr="00BE7757">
        <w:rPr>
          <w:highlight w:val="yellow"/>
        </w:rPr>
        <w:t>k</w:t>
      </w:r>
      <w:r w:rsidRPr="00BE7757">
        <w:rPr>
          <w:highlight w:val="yellow"/>
        </w:rPr>
        <w:t>prøvetager.</w:t>
      </w:r>
      <w:r w:rsidRPr="00BE7757">
        <w:rPr>
          <w:highlight w:val="yellow"/>
        </w:rPr>
        <w:br/>
      </w:r>
    </w:p>
    <w:p w:rsidR="002B5D85" w:rsidRPr="00BE7757" w:rsidRDefault="00AE0835" w:rsidP="002B5D85">
      <w:pPr>
        <w:rPr>
          <w:highlight w:val="yellow"/>
        </w:rPr>
      </w:pPr>
      <w:r>
        <w:rPr>
          <w:highlight w:val="yellow"/>
        </w:rPr>
        <w:t>Et</w:t>
      </w:r>
      <w:r w:rsidR="002B5D85" w:rsidRPr="00BE7757">
        <w:rPr>
          <w:highlight w:val="yellow"/>
        </w:rPr>
        <w:t xml:space="preserve"> </w:t>
      </w:r>
      <w:r w:rsidR="002B5D85" w:rsidRPr="00BE7757">
        <w:rPr>
          <w:b/>
          <w:highlight w:val="yellow"/>
        </w:rPr>
        <w:t>bomsystem</w:t>
      </w:r>
      <w:r w:rsidR="002B5D85" w:rsidRPr="00BE7757">
        <w:rPr>
          <w:highlight w:val="yellow"/>
        </w:rPr>
        <w:t xml:space="preserve"> med stander og ind</w:t>
      </w:r>
      <w:r>
        <w:rPr>
          <w:highlight w:val="yellow"/>
        </w:rPr>
        <w:t>- og ud</w:t>
      </w:r>
      <w:r w:rsidR="002B5D85" w:rsidRPr="00BE7757">
        <w:rPr>
          <w:highlight w:val="yellow"/>
        </w:rPr>
        <w:t>kørselsbom</w:t>
      </w:r>
      <w:r>
        <w:rPr>
          <w:highlight w:val="yellow"/>
        </w:rPr>
        <w:t>me</w:t>
      </w:r>
      <w:r w:rsidR="002B5D85" w:rsidRPr="00BE7757">
        <w:rPr>
          <w:highlight w:val="yellow"/>
        </w:rPr>
        <w:t>.</w:t>
      </w:r>
      <w:r w:rsidR="002B5D85" w:rsidRPr="00BE7757">
        <w:rPr>
          <w:highlight w:val="yellow"/>
        </w:rPr>
        <w:br/>
      </w:r>
    </w:p>
    <w:p w:rsidR="002B5D85" w:rsidRDefault="002B5D85" w:rsidP="002B5D85">
      <w:r w:rsidRPr="00BE7757">
        <w:rPr>
          <w:highlight w:val="yellow"/>
        </w:rPr>
        <w:t xml:space="preserve">En </w:t>
      </w:r>
      <w:r w:rsidRPr="00BE7757">
        <w:rPr>
          <w:b/>
          <w:highlight w:val="yellow"/>
        </w:rPr>
        <w:t>bom webservice</w:t>
      </w:r>
      <w:r w:rsidR="00AE0835">
        <w:rPr>
          <w:b/>
          <w:highlight w:val="yellow"/>
        </w:rPr>
        <w:t>,</w:t>
      </w:r>
      <w:r w:rsidRPr="00BE7757">
        <w:rPr>
          <w:highlight w:val="yellow"/>
        </w:rPr>
        <w:t xml:space="preserve"> som er snitfladen (interfacet) mellem FlytJord </w:t>
      </w:r>
      <w:r w:rsidR="00293406">
        <w:rPr>
          <w:highlight w:val="yellow"/>
        </w:rPr>
        <w:t>databasen</w:t>
      </w:r>
      <w:r w:rsidRPr="00BE7757">
        <w:rPr>
          <w:highlight w:val="yellow"/>
        </w:rPr>
        <w:t xml:space="preserve"> og bomsystemet.</w:t>
      </w:r>
    </w:p>
    <w:p w:rsidR="00A02E9D" w:rsidRDefault="00A02E9D">
      <w:pPr>
        <w:spacing w:line="240" w:lineRule="auto"/>
      </w:pPr>
    </w:p>
    <w:p w:rsidR="00C011F8" w:rsidRDefault="00A02E9D">
      <w:pPr>
        <w:spacing w:line="240" w:lineRule="auto"/>
        <w:rPr>
          <w:b/>
          <w:bCs/>
          <w:caps/>
          <w:sz w:val="22"/>
          <w:szCs w:val="28"/>
          <w:lang w:eastAsia="en-US"/>
        </w:rPr>
      </w:pPr>
      <w:r w:rsidRPr="00A02E9D">
        <w:rPr>
          <w:highlight w:val="yellow"/>
        </w:rPr>
        <w:t>For en overordnet introduktion til FlytJord henvises til præsentation video på forsiden af FlytJord.dk og til de brugervejledninger, der er udarbejdet af Aarhus Kommune.</w:t>
      </w:r>
      <w:r w:rsidR="00C011F8">
        <w:br w:type="page"/>
      </w:r>
    </w:p>
    <w:p w:rsidR="0017153B" w:rsidRPr="007215F7" w:rsidRDefault="00966D5D" w:rsidP="00966D5D">
      <w:pPr>
        <w:pStyle w:val="Heading1"/>
        <w:rPr>
          <w:highlight w:val="yellow"/>
        </w:rPr>
      </w:pPr>
      <w:bookmarkStart w:id="6" w:name="_Toc418583741"/>
      <w:r w:rsidRPr="007215F7">
        <w:rPr>
          <w:highlight w:val="yellow"/>
        </w:rPr>
        <w:lastRenderedPageBreak/>
        <w:t>Roller og rettigheder</w:t>
      </w:r>
      <w:bookmarkEnd w:id="6"/>
    </w:p>
    <w:p w:rsidR="00DE102D" w:rsidRPr="007215F7" w:rsidRDefault="00DE102D" w:rsidP="00DE102D">
      <w:pPr>
        <w:pStyle w:val="Heading2"/>
        <w:rPr>
          <w:highlight w:val="yellow"/>
        </w:rPr>
      </w:pPr>
      <w:bookmarkStart w:id="7" w:name="_Toc418583742"/>
      <w:r w:rsidRPr="007215F7">
        <w:rPr>
          <w:highlight w:val="yellow"/>
        </w:rPr>
        <w:t>Roller</w:t>
      </w:r>
      <w:bookmarkEnd w:id="7"/>
    </w:p>
    <w:p w:rsidR="00966D5D" w:rsidRPr="007215F7" w:rsidRDefault="008A4C80" w:rsidP="00966D5D">
      <w:pPr>
        <w:pStyle w:val="BodyText1"/>
        <w:rPr>
          <w:highlight w:val="yellow"/>
        </w:rPr>
      </w:pPr>
      <w:r w:rsidRPr="007215F7">
        <w:rPr>
          <w:highlight w:val="yellow"/>
        </w:rPr>
        <w:t>Brugerne i FlytJord kan inddeles i tre grupper:</w:t>
      </w:r>
    </w:p>
    <w:p w:rsidR="008A4C80" w:rsidRPr="007215F7" w:rsidRDefault="008A4C80" w:rsidP="008A4C80">
      <w:pPr>
        <w:pStyle w:val="BodyText1"/>
        <w:numPr>
          <w:ilvl w:val="0"/>
          <w:numId w:val="20"/>
        </w:numPr>
        <w:rPr>
          <w:highlight w:val="yellow"/>
        </w:rPr>
      </w:pPr>
      <w:r w:rsidRPr="007215F7">
        <w:rPr>
          <w:highlight w:val="yellow"/>
        </w:rPr>
        <w:t>De eksterne brugere (Anmeldere, Transportører og Betalere)</w:t>
      </w:r>
    </w:p>
    <w:p w:rsidR="008A4C80" w:rsidRPr="007215F7" w:rsidRDefault="008A4C80" w:rsidP="008A4C80">
      <w:pPr>
        <w:pStyle w:val="BodyText1"/>
        <w:numPr>
          <w:ilvl w:val="0"/>
          <w:numId w:val="20"/>
        </w:numPr>
        <w:rPr>
          <w:highlight w:val="yellow"/>
        </w:rPr>
      </w:pPr>
      <w:r w:rsidRPr="007215F7">
        <w:rPr>
          <w:highlight w:val="yellow"/>
        </w:rPr>
        <w:t>Brugere tilknyttet en kommune</w:t>
      </w:r>
    </w:p>
    <w:p w:rsidR="00C77509" w:rsidRPr="007215F7" w:rsidRDefault="008A4C80" w:rsidP="00C77509">
      <w:pPr>
        <w:pStyle w:val="BodyText1"/>
        <w:numPr>
          <w:ilvl w:val="0"/>
          <w:numId w:val="20"/>
        </w:numPr>
        <w:rPr>
          <w:highlight w:val="yellow"/>
        </w:rPr>
      </w:pPr>
      <w:r w:rsidRPr="007215F7">
        <w:rPr>
          <w:highlight w:val="yellow"/>
        </w:rPr>
        <w:t>Brugere tilknyttet en jordmodtager</w:t>
      </w:r>
    </w:p>
    <w:p w:rsidR="00C77509" w:rsidRPr="007215F7" w:rsidRDefault="00C77509" w:rsidP="00C77509">
      <w:pPr>
        <w:pStyle w:val="Heading3"/>
        <w:rPr>
          <w:highlight w:val="yellow"/>
        </w:rPr>
      </w:pPr>
      <w:bookmarkStart w:id="8" w:name="_Toc418583743"/>
      <w:r w:rsidRPr="007215F7">
        <w:rPr>
          <w:highlight w:val="yellow"/>
        </w:rPr>
        <w:t>Interne brugere</w:t>
      </w:r>
      <w:bookmarkEnd w:id="8"/>
    </w:p>
    <w:p w:rsidR="008A4C80" w:rsidRPr="007215F7" w:rsidRDefault="008A4C80" w:rsidP="008A4C80">
      <w:pPr>
        <w:pStyle w:val="BodyText1"/>
        <w:rPr>
          <w:highlight w:val="yellow"/>
        </w:rPr>
      </w:pPr>
      <w:r w:rsidRPr="007215F7">
        <w:rPr>
          <w:highlight w:val="yellow"/>
        </w:rPr>
        <w:t xml:space="preserve">I FlytJord anvendes der følgende </w:t>
      </w:r>
      <w:r w:rsidR="00C77509" w:rsidRPr="007215F7">
        <w:rPr>
          <w:highlight w:val="yellow"/>
        </w:rPr>
        <w:t>r</w:t>
      </w:r>
      <w:r w:rsidRPr="007215F7">
        <w:rPr>
          <w:highlight w:val="yellow"/>
        </w:rPr>
        <w:t>oller</w:t>
      </w:r>
      <w:r w:rsidR="00C77509" w:rsidRPr="007215F7">
        <w:rPr>
          <w:highlight w:val="yellow"/>
        </w:rPr>
        <w:t xml:space="preserve"> til de interne brugere</w:t>
      </w:r>
      <w:r w:rsidRPr="007215F7">
        <w:rPr>
          <w:highlight w:val="yellow"/>
        </w:rPr>
        <w:t>:</w:t>
      </w:r>
    </w:p>
    <w:tbl>
      <w:tblPr>
        <w:tblW w:w="0" w:type="auto"/>
        <w:tblLook w:val="04A0" w:firstRow="1" w:lastRow="0" w:firstColumn="1" w:lastColumn="0" w:noHBand="0" w:noVBand="1"/>
      </w:tblPr>
      <w:tblGrid>
        <w:gridCol w:w="3656"/>
        <w:gridCol w:w="3656"/>
      </w:tblGrid>
      <w:tr w:rsidR="008A4C80" w:rsidRPr="007215F7" w:rsidTr="008A4C80">
        <w:tc>
          <w:tcPr>
            <w:tcW w:w="3656" w:type="dxa"/>
          </w:tcPr>
          <w:p w:rsidR="008A4C80" w:rsidRPr="007215F7" w:rsidRDefault="008A4C80" w:rsidP="008A4C80">
            <w:pPr>
              <w:pStyle w:val="BodyText1"/>
              <w:rPr>
                <w:b/>
                <w:highlight w:val="yellow"/>
              </w:rPr>
            </w:pPr>
            <w:r w:rsidRPr="007215F7">
              <w:rPr>
                <w:b/>
                <w:highlight w:val="yellow"/>
              </w:rPr>
              <w:t>Rolle</w:t>
            </w:r>
          </w:p>
        </w:tc>
        <w:tc>
          <w:tcPr>
            <w:tcW w:w="3656" w:type="dxa"/>
          </w:tcPr>
          <w:p w:rsidR="008A4C80" w:rsidRPr="007215F7" w:rsidRDefault="008A4C80" w:rsidP="008A4C80">
            <w:pPr>
              <w:pStyle w:val="BodyText1"/>
              <w:rPr>
                <w:b/>
                <w:highlight w:val="yellow"/>
              </w:rPr>
            </w:pPr>
            <w:r w:rsidRPr="007215F7">
              <w:rPr>
                <w:b/>
                <w:highlight w:val="yellow"/>
              </w:rPr>
              <w:t>Gruppe</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Sagsbehandler</w:t>
            </w:r>
          </w:p>
        </w:tc>
        <w:tc>
          <w:tcPr>
            <w:tcW w:w="3656" w:type="dxa"/>
          </w:tcPr>
          <w:p w:rsidR="008A4C80" w:rsidRPr="007215F7" w:rsidRDefault="008A4C80" w:rsidP="008A4C80">
            <w:pPr>
              <w:pStyle w:val="BodyText1"/>
              <w:rPr>
                <w:highlight w:val="yellow"/>
              </w:rPr>
            </w:pPr>
            <w:r w:rsidRPr="007215F7">
              <w:rPr>
                <w:highlight w:val="yellow"/>
              </w:rPr>
              <w:t>Kommune</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Administrator</w:t>
            </w:r>
          </w:p>
        </w:tc>
        <w:tc>
          <w:tcPr>
            <w:tcW w:w="3656" w:type="dxa"/>
          </w:tcPr>
          <w:p w:rsidR="008A4C80" w:rsidRPr="007215F7" w:rsidRDefault="008A4C80" w:rsidP="008A4C80">
            <w:pPr>
              <w:pStyle w:val="BodyText1"/>
              <w:rPr>
                <w:highlight w:val="yellow"/>
              </w:rPr>
            </w:pPr>
            <w:r w:rsidRPr="007215F7">
              <w:rPr>
                <w:highlight w:val="yellow"/>
              </w:rPr>
              <w:t>Kommune</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Miljømedarbejder</w:t>
            </w:r>
          </w:p>
        </w:tc>
        <w:tc>
          <w:tcPr>
            <w:tcW w:w="3656" w:type="dxa"/>
          </w:tcPr>
          <w:p w:rsidR="008A4C80" w:rsidRPr="007215F7" w:rsidRDefault="008A4C80" w:rsidP="008A4C80">
            <w:pPr>
              <w:pStyle w:val="BodyText1"/>
              <w:rPr>
                <w:highlight w:val="yellow"/>
              </w:rPr>
            </w:pPr>
            <w:r w:rsidRPr="007215F7">
              <w:rPr>
                <w:highlight w:val="yellow"/>
              </w:rPr>
              <w:t>Jordmodtager</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Pladsmand</w:t>
            </w:r>
          </w:p>
        </w:tc>
        <w:tc>
          <w:tcPr>
            <w:tcW w:w="3656" w:type="dxa"/>
          </w:tcPr>
          <w:p w:rsidR="008A4C80" w:rsidRPr="007215F7" w:rsidRDefault="008A4C80" w:rsidP="008A4C80">
            <w:pPr>
              <w:pStyle w:val="BodyText1"/>
              <w:rPr>
                <w:highlight w:val="yellow"/>
              </w:rPr>
            </w:pPr>
            <w:r w:rsidRPr="007215F7">
              <w:rPr>
                <w:highlight w:val="yellow"/>
              </w:rPr>
              <w:t>Jordmodtager</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Prøvetager</w:t>
            </w:r>
          </w:p>
        </w:tc>
        <w:tc>
          <w:tcPr>
            <w:tcW w:w="3656" w:type="dxa"/>
          </w:tcPr>
          <w:p w:rsidR="008A4C80" w:rsidRPr="007215F7" w:rsidRDefault="008A4C80" w:rsidP="008A4C80">
            <w:pPr>
              <w:pStyle w:val="BodyText1"/>
              <w:rPr>
                <w:highlight w:val="yellow"/>
              </w:rPr>
            </w:pPr>
            <w:r w:rsidRPr="007215F7">
              <w:rPr>
                <w:highlight w:val="yellow"/>
              </w:rPr>
              <w:t>Jordmodtager</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Laboratorium</w:t>
            </w:r>
          </w:p>
        </w:tc>
        <w:tc>
          <w:tcPr>
            <w:tcW w:w="3656" w:type="dxa"/>
          </w:tcPr>
          <w:p w:rsidR="008A4C80" w:rsidRPr="007215F7" w:rsidRDefault="008A4C80" w:rsidP="008A4C80">
            <w:pPr>
              <w:pStyle w:val="BodyText1"/>
              <w:rPr>
                <w:highlight w:val="yellow"/>
              </w:rPr>
            </w:pPr>
            <w:r w:rsidRPr="007215F7">
              <w:rPr>
                <w:highlight w:val="yellow"/>
              </w:rPr>
              <w:t>Jordmodtager</w:t>
            </w:r>
          </w:p>
        </w:tc>
      </w:tr>
      <w:tr w:rsidR="007271EB" w:rsidRPr="007215F7" w:rsidTr="008A4C80">
        <w:tc>
          <w:tcPr>
            <w:tcW w:w="3656" w:type="dxa"/>
          </w:tcPr>
          <w:p w:rsidR="007271EB" w:rsidRPr="007215F7" w:rsidRDefault="007271EB" w:rsidP="008A4C80">
            <w:pPr>
              <w:pStyle w:val="BodyText1"/>
              <w:rPr>
                <w:highlight w:val="yellow"/>
              </w:rPr>
            </w:pPr>
            <w:r w:rsidRPr="007215F7">
              <w:rPr>
                <w:highlight w:val="yellow"/>
              </w:rPr>
              <w:t>Bogholder</w:t>
            </w:r>
          </w:p>
        </w:tc>
        <w:tc>
          <w:tcPr>
            <w:tcW w:w="3656" w:type="dxa"/>
          </w:tcPr>
          <w:p w:rsidR="007271EB" w:rsidRPr="007215F7" w:rsidRDefault="007271EB" w:rsidP="008A4C80">
            <w:pPr>
              <w:pStyle w:val="BodyText1"/>
              <w:rPr>
                <w:highlight w:val="yellow"/>
              </w:rPr>
            </w:pPr>
            <w:r w:rsidRPr="007215F7">
              <w:rPr>
                <w:highlight w:val="yellow"/>
              </w:rPr>
              <w:t>Jordmodtager</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Administrator</w:t>
            </w:r>
          </w:p>
        </w:tc>
        <w:tc>
          <w:tcPr>
            <w:tcW w:w="3656" w:type="dxa"/>
          </w:tcPr>
          <w:p w:rsidR="008A4C80" w:rsidRPr="007215F7" w:rsidRDefault="008A4C80" w:rsidP="008A4C80">
            <w:pPr>
              <w:pStyle w:val="BodyText1"/>
              <w:rPr>
                <w:highlight w:val="yellow"/>
              </w:rPr>
            </w:pPr>
            <w:r w:rsidRPr="007215F7">
              <w:rPr>
                <w:highlight w:val="yellow"/>
              </w:rPr>
              <w:t>Jordmodtager</w:t>
            </w:r>
          </w:p>
        </w:tc>
      </w:tr>
    </w:tbl>
    <w:p w:rsidR="008A4C80" w:rsidRPr="007215F7" w:rsidRDefault="008A4C80" w:rsidP="008A4C80">
      <w:pPr>
        <w:pStyle w:val="BodyText1"/>
        <w:rPr>
          <w:highlight w:val="yellow"/>
        </w:rPr>
      </w:pPr>
    </w:p>
    <w:p w:rsidR="008A4C80" w:rsidRPr="007215F7" w:rsidRDefault="008A4C80" w:rsidP="008A4C80">
      <w:pPr>
        <w:pStyle w:val="BodyText1"/>
        <w:rPr>
          <w:highlight w:val="yellow"/>
        </w:rPr>
      </w:pPr>
      <w:r w:rsidRPr="007215F7">
        <w:rPr>
          <w:highlight w:val="yellow"/>
        </w:rPr>
        <w:t xml:space="preserve">En </w:t>
      </w:r>
      <w:r w:rsidR="00C77509" w:rsidRPr="007215F7">
        <w:rPr>
          <w:highlight w:val="yellow"/>
        </w:rPr>
        <w:t xml:space="preserve">intern </w:t>
      </w:r>
      <w:r w:rsidRPr="007215F7">
        <w:rPr>
          <w:highlight w:val="yellow"/>
        </w:rPr>
        <w:t>bruger kan have flere roller.</w:t>
      </w:r>
    </w:p>
    <w:p w:rsidR="008A4C80" w:rsidRPr="007215F7" w:rsidRDefault="008A4C80" w:rsidP="008A4C80">
      <w:pPr>
        <w:pStyle w:val="BodyText1"/>
        <w:rPr>
          <w:highlight w:val="yellow"/>
        </w:rPr>
      </w:pPr>
      <w:r w:rsidRPr="007215F7">
        <w:rPr>
          <w:highlight w:val="yellow"/>
        </w:rPr>
        <w:t>En bruger kan god fungere som en ”Ekstern” bruger selv om brugeren har roller fra jordmodtager eller kommunegruppen.</w:t>
      </w:r>
    </w:p>
    <w:p w:rsidR="008A4C80" w:rsidRPr="007215F7" w:rsidRDefault="008A4C80" w:rsidP="008A4C80">
      <w:pPr>
        <w:pStyle w:val="BodyText1"/>
        <w:rPr>
          <w:highlight w:val="yellow"/>
        </w:rPr>
      </w:pPr>
      <w:r w:rsidRPr="007215F7">
        <w:rPr>
          <w:highlight w:val="yellow"/>
        </w:rPr>
        <w:t>En bruger kan godt have roller fra både kommune og jordmodtager, men brug</w:t>
      </w:r>
      <w:r w:rsidRPr="007215F7">
        <w:rPr>
          <w:highlight w:val="yellow"/>
        </w:rPr>
        <w:t>e</w:t>
      </w:r>
      <w:r w:rsidRPr="007215F7">
        <w:rPr>
          <w:highlight w:val="yellow"/>
        </w:rPr>
        <w:t>ren kan ikke være tilknyttet flere kommune</w:t>
      </w:r>
      <w:r w:rsidR="00F2601B" w:rsidRPr="007215F7">
        <w:rPr>
          <w:highlight w:val="yellow"/>
        </w:rPr>
        <w:t>r</w:t>
      </w:r>
      <w:r w:rsidRPr="007215F7">
        <w:rPr>
          <w:highlight w:val="yellow"/>
        </w:rPr>
        <w:t xml:space="preserve"> eller flere jordmodtagere.</w:t>
      </w:r>
    </w:p>
    <w:p w:rsidR="00C77509" w:rsidRPr="007215F7" w:rsidRDefault="00C77509" w:rsidP="00B750C2">
      <w:pPr>
        <w:pStyle w:val="Heading3"/>
        <w:rPr>
          <w:highlight w:val="yellow"/>
        </w:rPr>
      </w:pPr>
      <w:bookmarkStart w:id="9" w:name="_Toc418583744"/>
      <w:r w:rsidRPr="007215F7">
        <w:rPr>
          <w:highlight w:val="yellow"/>
        </w:rPr>
        <w:t>Eksterne brugere</w:t>
      </w:r>
      <w:bookmarkEnd w:id="9"/>
    </w:p>
    <w:p w:rsidR="00A549E0" w:rsidRDefault="00C77509">
      <w:pPr>
        <w:pStyle w:val="BodyText1"/>
        <w:rPr>
          <w:highlight w:val="yellow"/>
        </w:rPr>
      </w:pPr>
      <w:r w:rsidRPr="007215F7">
        <w:rPr>
          <w:highlight w:val="yellow"/>
        </w:rPr>
        <w:t>De eksterne brugere er ikke tildelt nogen roll</w:t>
      </w:r>
      <w:r w:rsidR="00C15BEC" w:rsidRPr="007215F7">
        <w:rPr>
          <w:highlight w:val="yellow"/>
        </w:rPr>
        <w:t>er, men har brugeren registreret</w:t>
      </w:r>
      <w:r w:rsidRPr="007215F7">
        <w:rPr>
          <w:highlight w:val="yellow"/>
        </w:rPr>
        <w:t xml:space="preserve"> transportøroplysninger kan brugeren vælges som </w:t>
      </w:r>
      <w:r w:rsidR="00A549E0" w:rsidRPr="007215F7">
        <w:rPr>
          <w:highlight w:val="yellow"/>
        </w:rPr>
        <w:t>T</w:t>
      </w:r>
      <w:r w:rsidRPr="007215F7">
        <w:rPr>
          <w:highlight w:val="yellow"/>
        </w:rPr>
        <w:t xml:space="preserve">ransportør. </w:t>
      </w:r>
    </w:p>
    <w:p w:rsidR="00CE48AD" w:rsidRPr="007215F7" w:rsidRDefault="00CE48AD" w:rsidP="00CE48AD">
      <w:pPr>
        <w:pStyle w:val="BodyText1"/>
        <w:rPr>
          <w:highlight w:val="yellow"/>
        </w:rPr>
      </w:pPr>
      <w:r>
        <w:rPr>
          <w:highlight w:val="yellow"/>
        </w:rPr>
        <w:lastRenderedPageBreak/>
        <w:t xml:space="preserve">I den eksterne applikation opereres der ikke med roller, </w:t>
      </w:r>
      <w:r w:rsidRPr="007215F7">
        <w:rPr>
          <w:highlight w:val="yellow"/>
        </w:rPr>
        <w:t>men har brugeren reg</w:t>
      </w:r>
      <w:r w:rsidRPr="007215F7">
        <w:rPr>
          <w:highlight w:val="yellow"/>
        </w:rPr>
        <w:t>i</w:t>
      </w:r>
      <w:r w:rsidRPr="007215F7">
        <w:rPr>
          <w:highlight w:val="yellow"/>
        </w:rPr>
        <w:t>streret transportøroplysninger</w:t>
      </w:r>
      <w:r>
        <w:rPr>
          <w:highlight w:val="yellow"/>
        </w:rPr>
        <w:t xml:space="preserve"> (=har sat tjekmærke i ”Transportør” på bruger fanen i Profil)</w:t>
      </w:r>
      <w:r w:rsidRPr="007215F7">
        <w:rPr>
          <w:highlight w:val="yellow"/>
        </w:rPr>
        <w:t xml:space="preserve"> kan brugeren vælges som Transportør</w:t>
      </w:r>
      <w:r>
        <w:rPr>
          <w:highlight w:val="yellow"/>
        </w:rPr>
        <w:t xml:space="preserve"> på anmeldelsen. </w:t>
      </w:r>
      <w:r>
        <w:rPr>
          <w:highlight w:val="yellow"/>
        </w:rPr>
        <w:br/>
        <w:t>Endvidere bliver der en fane mere tilgængelig i Profil, nemlig fanen ”Transpo</w:t>
      </w:r>
      <w:r>
        <w:rPr>
          <w:highlight w:val="yellow"/>
        </w:rPr>
        <w:t>r</w:t>
      </w:r>
      <w:r>
        <w:rPr>
          <w:highlight w:val="yellow"/>
        </w:rPr>
        <w:t>tør”. På denne fane administreres transportørens køretøjer.</w:t>
      </w:r>
      <w:r>
        <w:rPr>
          <w:highlight w:val="yellow"/>
        </w:rPr>
        <w:br/>
        <w:t>HUSK: Kun én brugeren for transportøren skal/må have være angivet som transport. Ellers vil transportøren optræde flere i transportørlisten på anmelde</w:t>
      </w:r>
      <w:r>
        <w:rPr>
          <w:highlight w:val="yellow"/>
        </w:rPr>
        <w:t>l</w:t>
      </w:r>
      <w:r>
        <w:rPr>
          <w:highlight w:val="yellow"/>
        </w:rPr>
        <w:t>sen.</w:t>
      </w:r>
    </w:p>
    <w:p w:rsidR="00CE48AD" w:rsidRPr="007215F7" w:rsidRDefault="00CE48AD">
      <w:pPr>
        <w:pStyle w:val="BodyText1"/>
        <w:rPr>
          <w:highlight w:val="yellow"/>
        </w:rPr>
      </w:pPr>
    </w:p>
    <w:p w:rsidR="007215F7" w:rsidRPr="007215F7" w:rsidRDefault="00A549E0" w:rsidP="007215F7">
      <w:pPr>
        <w:pStyle w:val="BodyText1"/>
        <w:rPr>
          <w:highlight w:val="yellow"/>
        </w:rPr>
      </w:pPr>
      <w:r w:rsidRPr="007215F7">
        <w:rPr>
          <w:highlight w:val="yellow"/>
        </w:rPr>
        <w:t>Alle oprettede brugere kan vælges som Betaler.</w:t>
      </w:r>
      <w:r w:rsidR="00B750C2" w:rsidRPr="007215F7">
        <w:rPr>
          <w:highlight w:val="yellow"/>
        </w:rPr>
        <w:t xml:space="preserve"> </w:t>
      </w:r>
    </w:p>
    <w:p w:rsidR="00DE102D" w:rsidRPr="007215F7" w:rsidRDefault="00DE102D" w:rsidP="00DE102D">
      <w:pPr>
        <w:pStyle w:val="Heading2"/>
        <w:rPr>
          <w:highlight w:val="yellow"/>
        </w:rPr>
      </w:pPr>
      <w:bookmarkStart w:id="10" w:name="_Toc418583745"/>
      <w:r w:rsidRPr="007215F7">
        <w:rPr>
          <w:highlight w:val="yellow"/>
        </w:rPr>
        <w:t>Rettigheder</w:t>
      </w:r>
      <w:bookmarkEnd w:id="10"/>
    </w:p>
    <w:p w:rsidR="007271EB" w:rsidRPr="007215F7" w:rsidRDefault="00F465CD" w:rsidP="007271EB">
      <w:pPr>
        <w:pStyle w:val="Heading3"/>
        <w:rPr>
          <w:highlight w:val="yellow"/>
        </w:rPr>
      </w:pPr>
      <w:bookmarkStart w:id="11" w:name="_Toc418583746"/>
      <w:r w:rsidRPr="007215F7">
        <w:rPr>
          <w:highlight w:val="yellow"/>
        </w:rPr>
        <w:t>Rettigheder i b</w:t>
      </w:r>
      <w:r w:rsidR="007271EB" w:rsidRPr="007215F7">
        <w:rPr>
          <w:highlight w:val="yellow"/>
        </w:rPr>
        <w:t>rugerfladen</w:t>
      </w:r>
      <w:r w:rsidRPr="007215F7">
        <w:rPr>
          <w:highlight w:val="yellow"/>
        </w:rPr>
        <w:t xml:space="preserve"> for rollerne</w:t>
      </w:r>
      <w:bookmarkEnd w:id="11"/>
    </w:p>
    <w:p w:rsidR="007271EB" w:rsidRPr="007215F7" w:rsidRDefault="007271EB" w:rsidP="007271EB">
      <w:pPr>
        <w:pStyle w:val="BodyText1"/>
        <w:rPr>
          <w:highlight w:val="yellow"/>
        </w:rPr>
      </w:pPr>
      <w:r w:rsidRPr="007215F7">
        <w:rPr>
          <w:highlight w:val="yellow"/>
        </w:rPr>
        <w:t>Brugerfladen begrænses alt efter hvilke roller brugeren har. Visse faner skjules og indhold låses for redigering, hvis brugeren ikke har rettigheder nok.</w:t>
      </w:r>
    </w:p>
    <w:tbl>
      <w:tblPr>
        <w:tblStyle w:val="DesignedTable"/>
        <w:tblW w:w="0" w:type="auto"/>
        <w:tblLook w:val="04A0" w:firstRow="1" w:lastRow="0" w:firstColumn="1" w:lastColumn="0" w:noHBand="0" w:noVBand="1"/>
      </w:tblPr>
      <w:tblGrid>
        <w:gridCol w:w="2431"/>
        <w:gridCol w:w="1921"/>
        <w:gridCol w:w="2934"/>
      </w:tblGrid>
      <w:tr w:rsidR="009D7BCF" w:rsidRPr="007215F7" w:rsidTr="007215F7">
        <w:trPr>
          <w:cnfStyle w:val="100000000000" w:firstRow="1" w:lastRow="0" w:firstColumn="0" w:lastColumn="0" w:oddVBand="0" w:evenVBand="0" w:oddHBand="0" w:evenHBand="0" w:firstRowFirstColumn="0" w:firstRowLastColumn="0" w:lastRowFirstColumn="0" w:lastRowLastColumn="0"/>
        </w:trPr>
        <w:tc>
          <w:tcPr>
            <w:tcW w:w="2437" w:type="dxa"/>
          </w:tcPr>
          <w:p w:rsidR="009D7BCF" w:rsidRPr="007215F7" w:rsidRDefault="009D7BCF" w:rsidP="007271EB">
            <w:pPr>
              <w:pStyle w:val="BodyText1"/>
              <w:rPr>
                <w:highlight w:val="yellow"/>
              </w:rPr>
            </w:pPr>
            <w:r w:rsidRPr="007215F7">
              <w:rPr>
                <w:highlight w:val="yellow"/>
              </w:rPr>
              <w:t>Sider</w:t>
            </w:r>
          </w:p>
        </w:tc>
        <w:tc>
          <w:tcPr>
            <w:tcW w:w="1924" w:type="dxa"/>
          </w:tcPr>
          <w:p w:rsidR="009D7BCF" w:rsidRPr="007215F7" w:rsidRDefault="009D7BCF" w:rsidP="007271EB">
            <w:pPr>
              <w:pStyle w:val="BodyText1"/>
              <w:rPr>
                <w:highlight w:val="yellow"/>
              </w:rPr>
            </w:pPr>
            <w:r w:rsidRPr="007215F7">
              <w:rPr>
                <w:highlight w:val="yellow"/>
              </w:rPr>
              <w:t>Rolle</w:t>
            </w:r>
          </w:p>
        </w:tc>
        <w:tc>
          <w:tcPr>
            <w:tcW w:w="2951" w:type="dxa"/>
          </w:tcPr>
          <w:p w:rsidR="009D7BCF" w:rsidRPr="007215F7" w:rsidRDefault="009D7BCF" w:rsidP="007271EB">
            <w:pPr>
              <w:pStyle w:val="BodyText1"/>
              <w:rPr>
                <w:highlight w:val="yellow"/>
              </w:rPr>
            </w:pPr>
            <w:r w:rsidRPr="007215F7">
              <w:rPr>
                <w:highlight w:val="yellow"/>
              </w:rPr>
              <w:t>Rettigheder</w:t>
            </w:r>
          </w:p>
        </w:tc>
      </w:tr>
      <w:tr w:rsidR="009D7BCF"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9D7BCF" w:rsidRPr="007215F7" w:rsidRDefault="009D7BCF" w:rsidP="007271EB">
            <w:pPr>
              <w:pStyle w:val="BodyText1"/>
              <w:rPr>
                <w:highlight w:val="yellow"/>
              </w:rPr>
            </w:pPr>
            <w:r w:rsidRPr="007215F7">
              <w:rPr>
                <w:highlight w:val="yellow"/>
              </w:rPr>
              <w:t>Bogholder forside</w:t>
            </w:r>
          </w:p>
        </w:tc>
        <w:tc>
          <w:tcPr>
            <w:tcW w:w="1924" w:type="dxa"/>
          </w:tcPr>
          <w:p w:rsidR="009D7BCF" w:rsidRPr="007215F7" w:rsidRDefault="009D7BCF" w:rsidP="007271EB">
            <w:pPr>
              <w:pStyle w:val="BodyText1"/>
              <w:rPr>
                <w:highlight w:val="yellow"/>
              </w:rPr>
            </w:pPr>
            <w:r w:rsidRPr="007215F7">
              <w:rPr>
                <w:highlight w:val="yellow"/>
              </w:rPr>
              <w:t>Bogholder</w:t>
            </w:r>
          </w:p>
        </w:tc>
        <w:tc>
          <w:tcPr>
            <w:tcW w:w="2951" w:type="dxa"/>
          </w:tcPr>
          <w:p w:rsidR="009D7BCF" w:rsidRPr="007215F7" w:rsidRDefault="00B431F8" w:rsidP="007271EB">
            <w:pPr>
              <w:pStyle w:val="BodyText1"/>
              <w:rPr>
                <w:highlight w:val="yellow"/>
              </w:rPr>
            </w:pPr>
            <w:r w:rsidRPr="007215F7">
              <w:rPr>
                <w:highlight w:val="yellow"/>
              </w:rPr>
              <w:t>Alt</w:t>
            </w:r>
          </w:p>
        </w:tc>
      </w:tr>
      <w:tr w:rsidR="009D7BCF"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9D7BCF" w:rsidRPr="007215F7" w:rsidRDefault="00B431F8" w:rsidP="007271EB">
            <w:pPr>
              <w:pStyle w:val="BodyText1"/>
              <w:rPr>
                <w:highlight w:val="yellow"/>
              </w:rPr>
            </w:pPr>
            <w:r w:rsidRPr="007215F7">
              <w:rPr>
                <w:highlight w:val="yellow"/>
              </w:rPr>
              <w:t>Lab. forside</w:t>
            </w:r>
          </w:p>
        </w:tc>
        <w:tc>
          <w:tcPr>
            <w:tcW w:w="1924" w:type="dxa"/>
          </w:tcPr>
          <w:p w:rsidR="009D7BCF" w:rsidRPr="007215F7" w:rsidRDefault="00B431F8" w:rsidP="007271EB">
            <w:pPr>
              <w:pStyle w:val="BodyText1"/>
              <w:rPr>
                <w:highlight w:val="yellow"/>
              </w:rPr>
            </w:pPr>
            <w:r w:rsidRPr="007215F7">
              <w:rPr>
                <w:highlight w:val="yellow"/>
              </w:rPr>
              <w:t>Laboratorium</w:t>
            </w:r>
          </w:p>
        </w:tc>
        <w:tc>
          <w:tcPr>
            <w:tcW w:w="2951" w:type="dxa"/>
          </w:tcPr>
          <w:p w:rsidR="009D7BCF" w:rsidRPr="007215F7" w:rsidRDefault="00B431F8" w:rsidP="007271EB">
            <w:pPr>
              <w:pStyle w:val="BodyText1"/>
              <w:rPr>
                <w:highlight w:val="yellow"/>
              </w:rPr>
            </w:pPr>
            <w:r w:rsidRPr="007215F7">
              <w:rPr>
                <w:highlight w:val="yellow"/>
              </w:rPr>
              <w:t>Alt</w:t>
            </w:r>
          </w:p>
        </w:tc>
      </w:tr>
      <w:tr w:rsidR="009D7BCF"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9D7BCF" w:rsidRPr="007215F7" w:rsidRDefault="00B431F8" w:rsidP="007271EB">
            <w:pPr>
              <w:pStyle w:val="BodyText1"/>
              <w:rPr>
                <w:highlight w:val="yellow"/>
              </w:rPr>
            </w:pPr>
            <w:r w:rsidRPr="007215F7">
              <w:rPr>
                <w:highlight w:val="yellow"/>
              </w:rPr>
              <w:t>Miljømedarbejder forside</w:t>
            </w:r>
          </w:p>
        </w:tc>
        <w:tc>
          <w:tcPr>
            <w:tcW w:w="1924" w:type="dxa"/>
          </w:tcPr>
          <w:p w:rsidR="009D7BCF" w:rsidRPr="007215F7" w:rsidRDefault="00B431F8" w:rsidP="007271EB">
            <w:pPr>
              <w:pStyle w:val="BodyText1"/>
              <w:rPr>
                <w:highlight w:val="yellow"/>
              </w:rPr>
            </w:pPr>
            <w:r w:rsidRPr="007215F7">
              <w:rPr>
                <w:highlight w:val="yellow"/>
              </w:rPr>
              <w:t>Miljømedarbejder</w:t>
            </w:r>
          </w:p>
        </w:tc>
        <w:tc>
          <w:tcPr>
            <w:tcW w:w="2951" w:type="dxa"/>
          </w:tcPr>
          <w:p w:rsidR="009D7BCF" w:rsidRPr="007215F7" w:rsidRDefault="00B431F8" w:rsidP="007271EB">
            <w:pPr>
              <w:pStyle w:val="BodyText1"/>
              <w:rPr>
                <w:highlight w:val="yellow"/>
              </w:rPr>
            </w:pPr>
            <w:r w:rsidRPr="007215F7">
              <w:rPr>
                <w:highlight w:val="yellow"/>
              </w:rPr>
              <w:t>Alt</w:t>
            </w:r>
          </w:p>
        </w:tc>
      </w:tr>
      <w:tr w:rsidR="009D7BCF"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9D7BCF" w:rsidRPr="007215F7" w:rsidRDefault="00B431F8" w:rsidP="007271EB">
            <w:pPr>
              <w:pStyle w:val="BodyText1"/>
              <w:rPr>
                <w:highlight w:val="yellow"/>
              </w:rPr>
            </w:pPr>
            <w:r w:rsidRPr="007215F7">
              <w:rPr>
                <w:highlight w:val="yellow"/>
              </w:rPr>
              <w:t>Pladsmand forside</w:t>
            </w:r>
          </w:p>
        </w:tc>
        <w:tc>
          <w:tcPr>
            <w:tcW w:w="1924" w:type="dxa"/>
          </w:tcPr>
          <w:p w:rsidR="009D7BCF" w:rsidRPr="007215F7" w:rsidRDefault="00B431F8" w:rsidP="007271EB">
            <w:pPr>
              <w:pStyle w:val="BodyText1"/>
              <w:rPr>
                <w:highlight w:val="yellow"/>
              </w:rPr>
            </w:pPr>
            <w:r w:rsidRPr="007215F7">
              <w:rPr>
                <w:highlight w:val="yellow"/>
              </w:rPr>
              <w:t>Pladsmand</w:t>
            </w:r>
          </w:p>
        </w:tc>
        <w:tc>
          <w:tcPr>
            <w:tcW w:w="2951" w:type="dxa"/>
          </w:tcPr>
          <w:p w:rsidR="009D7BCF" w:rsidRPr="007215F7" w:rsidRDefault="00B431F8" w:rsidP="007271EB">
            <w:pPr>
              <w:pStyle w:val="BodyText1"/>
              <w:rPr>
                <w:highlight w:val="yellow"/>
              </w:rPr>
            </w:pPr>
            <w:r w:rsidRPr="007215F7">
              <w:rPr>
                <w:highlight w:val="yellow"/>
              </w:rPr>
              <w:t>Alt</w:t>
            </w:r>
          </w:p>
        </w:tc>
      </w:tr>
      <w:tr w:rsidR="009D7BCF"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9D7BCF" w:rsidRPr="007215F7" w:rsidRDefault="00B431F8" w:rsidP="007271EB">
            <w:pPr>
              <w:pStyle w:val="BodyText1"/>
              <w:rPr>
                <w:highlight w:val="yellow"/>
              </w:rPr>
            </w:pPr>
            <w:r w:rsidRPr="007215F7">
              <w:rPr>
                <w:highlight w:val="yellow"/>
              </w:rPr>
              <w:t>Prøvetager forside</w:t>
            </w:r>
          </w:p>
        </w:tc>
        <w:tc>
          <w:tcPr>
            <w:tcW w:w="1924" w:type="dxa"/>
          </w:tcPr>
          <w:p w:rsidR="009D7BCF" w:rsidRPr="007215F7" w:rsidRDefault="00B431F8" w:rsidP="007271EB">
            <w:pPr>
              <w:pStyle w:val="BodyText1"/>
              <w:rPr>
                <w:highlight w:val="yellow"/>
              </w:rPr>
            </w:pPr>
            <w:r w:rsidRPr="007215F7">
              <w:rPr>
                <w:highlight w:val="yellow"/>
              </w:rPr>
              <w:t>Prøvetager</w:t>
            </w:r>
          </w:p>
        </w:tc>
        <w:tc>
          <w:tcPr>
            <w:tcW w:w="2951" w:type="dxa"/>
          </w:tcPr>
          <w:p w:rsidR="009D7BCF" w:rsidRPr="007215F7" w:rsidRDefault="00B431F8" w:rsidP="007271EB">
            <w:pPr>
              <w:pStyle w:val="BodyText1"/>
              <w:rPr>
                <w:highlight w:val="yellow"/>
              </w:rPr>
            </w:pPr>
            <w:r w:rsidRPr="007215F7">
              <w:rPr>
                <w:highlight w:val="yellow"/>
              </w:rPr>
              <w:t>Alt</w:t>
            </w:r>
          </w:p>
        </w:tc>
      </w:tr>
      <w:tr w:rsidR="009D7BCF"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9D7BCF" w:rsidRPr="007215F7" w:rsidRDefault="00B431F8" w:rsidP="007271EB">
            <w:pPr>
              <w:pStyle w:val="BodyText1"/>
              <w:rPr>
                <w:highlight w:val="yellow"/>
              </w:rPr>
            </w:pPr>
            <w:r w:rsidRPr="007215F7">
              <w:rPr>
                <w:highlight w:val="yellow"/>
              </w:rPr>
              <w:t>Sagsbehandler forside</w:t>
            </w:r>
          </w:p>
        </w:tc>
        <w:tc>
          <w:tcPr>
            <w:tcW w:w="1924" w:type="dxa"/>
          </w:tcPr>
          <w:p w:rsidR="009D7BCF" w:rsidRPr="007215F7" w:rsidRDefault="00B431F8" w:rsidP="007271EB">
            <w:pPr>
              <w:pStyle w:val="BodyText1"/>
              <w:rPr>
                <w:highlight w:val="yellow"/>
              </w:rPr>
            </w:pPr>
            <w:r w:rsidRPr="007215F7">
              <w:rPr>
                <w:highlight w:val="yellow"/>
              </w:rPr>
              <w:t>Sagsbehandler</w:t>
            </w:r>
          </w:p>
        </w:tc>
        <w:tc>
          <w:tcPr>
            <w:tcW w:w="2951" w:type="dxa"/>
          </w:tcPr>
          <w:p w:rsidR="009D7BCF" w:rsidRPr="007215F7" w:rsidRDefault="00B431F8" w:rsidP="007271EB">
            <w:pPr>
              <w:pStyle w:val="BodyText1"/>
              <w:rPr>
                <w:highlight w:val="yellow"/>
              </w:rPr>
            </w:pPr>
            <w:r w:rsidRPr="007215F7">
              <w:rPr>
                <w:highlight w:val="yellow"/>
              </w:rPr>
              <w:t>Alt</w:t>
            </w:r>
          </w:p>
        </w:tc>
      </w:tr>
      <w:tr w:rsidR="009D7BCF"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9D7BCF" w:rsidRPr="007215F7" w:rsidRDefault="00B431F8" w:rsidP="007271EB">
            <w:pPr>
              <w:pStyle w:val="BodyText1"/>
              <w:rPr>
                <w:highlight w:val="yellow"/>
              </w:rPr>
            </w:pPr>
            <w:r w:rsidRPr="007215F7">
              <w:rPr>
                <w:highlight w:val="yellow"/>
              </w:rPr>
              <w:t>Søge side</w:t>
            </w:r>
          </w:p>
          <w:p w:rsidR="00B431F8" w:rsidRPr="007215F7" w:rsidRDefault="00B431F8" w:rsidP="007271EB">
            <w:pPr>
              <w:pStyle w:val="BodyText1"/>
              <w:rPr>
                <w:highlight w:val="yellow"/>
              </w:rPr>
            </w:pPr>
          </w:p>
        </w:tc>
        <w:tc>
          <w:tcPr>
            <w:tcW w:w="1924" w:type="dxa"/>
          </w:tcPr>
          <w:p w:rsidR="009D7BCF" w:rsidRPr="007215F7" w:rsidRDefault="00B431F8" w:rsidP="007271EB">
            <w:pPr>
              <w:pStyle w:val="BodyText1"/>
              <w:rPr>
                <w:highlight w:val="yellow"/>
              </w:rPr>
            </w:pPr>
            <w:r w:rsidRPr="007215F7">
              <w:rPr>
                <w:highlight w:val="yellow"/>
              </w:rPr>
              <w:t>Sagsbehandler</w:t>
            </w:r>
          </w:p>
          <w:p w:rsidR="00B431F8" w:rsidRPr="007215F7" w:rsidRDefault="00B431F8" w:rsidP="007271EB">
            <w:pPr>
              <w:pStyle w:val="BodyText1"/>
              <w:rPr>
                <w:highlight w:val="yellow"/>
              </w:rPr>
            </w:pPr>
            <w:r w:rsidRPr="007215F7">
              <w:rPr>
                <w:highlight w:val="yellow"/>
              </w:rPr>
              <w:t>Miljømedarbejder</w:t>
            </w:r>
          </w:p>
          <w:p w:rsidR="00B431F8" w:rsidRPr="007215F7" w:rsidRDefault="00B431F8" w:rsidP="007271EB">
            <w:pPr>
              <w:pStyle w:val="BodyText1"/>
              <w:rPr>
                <w:highlight w:val="yellow"/>
              </w:rPr>
            </w:pPr>
          </w:p>
          <w:p w:rsidR="00B431F8" w:rsidRPr="007215F7" w:rsidRDefault="00B431F8" w:rsidP="007271EB">
            <w:pPr>
              <w:pStyle w:val="BodyText1"/>
              <w:rPr>
                <w:highlight w:val="yellow"/>
              </w:rPr>
            </w:pPr>
          </w:p>
          <w:p w:rsidR="00B431F8" w:rsidRPr="007215F7" w:rsidRDefault="00B431F8" w:rsidP="007271EB">
            <w:pPr>
              <w:pStyle w:val="BodyText1"/>
              <w:rPr>
                <w:highlight w:val="yellow"/>
              </w:rPr>
            </w:pPr>
            <w:r w:rsidRPr="007215F7">
              <w:rPr>
                <w:highlight w:val="yellow"/>
              </w:rPr>
              <w:t>Laboratorie</w:t>
            </w:r>
          </w:p>
          <w:p w:rsidR="00DB681F" w:rsidRPr="007215F7" w:rsidRDefault="00DB681F" w:rsidP="007271EB">
            <w:pPr>
              <w:pStyle w:val="BodyText1"/>
              <w:rPr>
                <w:highlight w:val="yellow"/>
              </w:rPr>
            </w:pPr>
            <w:r w:rsidRPr="007215F7">
              <w:rPr>
                <w:highlight w:val="yellow"/>
              </w:rPr>
              <w:lastRenderedPageBreak/>
              <w:t>Prøvetager</w:t>
            </w:r>
          </w:p>
          <w:p w:rsidR="00DB681F" w:rsidRPr="007215F7" w:rsidRDefault="00DB681F" w:rsidP="007271EB">
            <w:pPr>
              <w:pStyle w:val="BodyText1"/>
              <w:rPr>
                <w:highlight w:val="yellow"/>
              </w:rPr>
            </w:pPr>
          </w:p>
          <w:p w:rsidR="00DB681F" w:rsidRPr="007215F7" w:rsidRDefault="00DB681F" w:rsidP="007271EB">
            <w:pPr>
              <w:pStyle w:val="BodyText1"/>
              <w:rPr>
                <w:highlight w:val="yellow"/>
              </w:rPr>
            </w:pPr>
            <w:r w:rsidRPr="007215F7">
              <w:rPr>
                <w:highlight w:val="yellow"/>
              </w:rPr>
              <w:t>Pladsmand</w:t>
            </w:r>
          </w:p>
          <w:p w:rsidR="00DB681F" w:rsidRPr="007215F7" w:rsidRDefault="00DB681F" w:rsidP="007271EB">
            <w:pPr>
              <w:pStyle w:val="BodyText1"/>
              <w:rPr>
                <w:highlight w:val="yellow"/>
              </w:rPr>
            </w:pPr>
          </w:p>
          <w:p w:rsidR="00DB681F" w:rsidRPr="007215F7" w:rsidRDefault="00DB681F" w:rsidP="007271EB">
            <w:pPr>
              <w:pStyle w:val="BodyText1"/>
              <w:rPr>
                <w:highlight w:val="yellow"/>
              </w:rPr>
            </w:pPr>
          </w:p>
          <w:p w:rsidR="00DB681F" w:rsidRPr="007215F7" w:rsidRDefault="00DB681F" w:rsidP="007271EB">
            <w:pPr>
              <w:pStyle w:val="BodyText1"/>
              <w:rPr>
                <w:highlight w:val="yellow"/>
              </w:rPr>
            </w:pPr>
            <w:r w:rsidRPr="007215F7">
              <w:rPr>
                <w:highlight w:val="yellow"/>
              </w:rPr>
              <w:t>Bogholder</w:t>
            </w:r>
          </w:p>
          <w:p w:rsidR="00DB681F" w:rsidRPr="007215F7" w:rsidRDefault="00DB681F" w:rsidP="007271EB">
            <w:pPr>
              <w:pStyle w:val="BodyText1"/>
              <w:rPr>
                <w:highlight w:val="yellow"/>
              </w:rPr>
            </w:pPr>
          </w:p>
        </w:tc>
        <w:tc>
          <w:tcPr>
            <w:tcW w:w="2951" w:type="dxa"/>
          </w:tcPr>
          <w:p w:rsidR="00B431F8" w:rsidRPr="007215F7" w:rsidRDefault="00B431F8" w:rsidP="007271EB">
            <w:pPr>
              <w:pStyle w:val="BodyText1"/>
              <w:rPr>
                <w:highlight w:val="yellow"/>
              </w:rPr>
            </w:pPr>
            <w:r w:rsidRPr="007215F7">
              <w:rPr>
                <w:highlight w:val="yellow"/>
              </w:rPr>
              <w:lastRenderedPageBreak/>
              <w:t>Anmeldelse fane synlig</w:t>
            </w:r>
          </w:p>
          <w:p w:rsidR="00B431F8" w:rsidRPr="007215F7" w:rsidRDefault="00B431F8" w:rsidP="007271EB">
            <w:pPr>
              <w:pStyle w:val="BodyText1"/>
              <w:rPr>
                <w:highlight w:val="yellow"/>
              </w:rPr>
            </w:pPr>
            <w:r w:rsidRPr="007215F7">
              <w:rPr>
                <w:highlight w:val="yellow"/>
              </w:rPr>
              <w:t>Anmeldelse fane synlig</w:t>
            </w:r>
          </w:p>
          <w:p w:rsidR="00B431F8" w:rsidRPr="007215F7" w:rsidRDefault="00B431F8" w:rsidP="007271EB">
            <w:pPr>
              <w:pStyle w:val="BodyText1"/>
              <w:rPr>
                <w:highlight w:val="yellow"/>
              </w:rPr>
            </w:pPr>
            <w:r w:rsidRPr="007215F7">
              <w:rPr>
                <w:highlight w:val="yellow"/>
              </w:rPr>
              <w:t>Stikprøve fane synlig</w:t>
            </w:r>
          </w:p>
          <w:p w:rsidR="00B431F8" w:rsidRPr="007215F7" w:rsidRDefault="00B431F8" w:rsidP="007271EB">
            <w:pPr>
              <w:pStyle w:val="BodyText1"/>
              <w:rPr>
                <w:highlight w:val="yellow"/>
              </w:rPr>
            </w:pPr>
            <w:r w:rsidRPr="007215F7">
              <w:rPr>
                <w:highlight w:val="yellow"/>
              </w:rPr>
              <w:t>Vognlæs fane synlig</w:t>
            </w:r>
          </w:p>
          <w:p w:rsidR="00DB681F" w:rsidRPr="007215F7" w:rsidRDefault="00DB681F" w:rsidP="00DB681F">
            <w:pPr>
              <w:pStyle w:val="BodyText1"/>
              <w:rPr>
                <w:highlight w:val="yellow"/>
              </w:rPr>
            </w:pPr>
            <w:r w:rsidRPr="007215F7">
              <w:rPr>
                <w:highlight w:val="yellow"/>
              </w:rPr>
              <w:t>Stikprøve fane synlig</w:t>
            </w:r>
          </w:p>
          <w:p w:rsidR="00DB681F" w:rsidRPr="007215F7" w:rsidRDefault="00DB681F" w:rsidP="00DB681F">
            <w:pPr>
              <w:pStyle w:val="BodyText1"/>
              <w:rPr>
                <w:highlight w:val="yellow"/>
              </w:rPr>
            </w:pPr>
            <w:r w:rsidRPr="007215F7">
              <w:rPr>
                <w:highlight w:val="yellow"/>
              </w:rPr>
              <w:lastRenderedPageBreak/>
              <w:t>Stikprøve fane synlig</w:t>
            </w:r>
          </w:p>
          <w:p w:rsidR="00DB681F" w:rsidRPr="007215F7" w:rsidRDefault="00DB681F" w:rsidP="00DB681F">
            <w:pPr>
              <w:pStyle w:val="BodyText1"/>
              <w:rPr>
                <w:highlight w:val="yellow"/>
              </w:rPr>
            </w:pPr>
            <w:r w:rsidRPr="007215F7">
              <w:rPr>
                <w:highlight w:val="yellow"/>
              </w:rPr>
              <w:t>Vognlæs fane synlig</w:t>
            </w:r>
          </w:p>
          <w:p w:rsidR="00B431F8" w:rsidRPr="007215F7" w:rsidRDefault="00DB681F" w:rsidP="007271EB">
            <w:pPr>
              <w:pStyle w:val="BodyText1"/>
              <w:rPr>
                <w:highlight w:val="yellow"/>
              </w:rPr>
            </w:pPr>
            <w:r w:rsidRPr="007215F7">
              <w:rPr>
                <w:highlight w:val="yellow"/>
              </w:rPr>
              <w:t>Anmeldelse fane synlig</w:t>
            </w:r>
          </w:p>
          <w:p w:rsidR="00183FA8" w:rsidRPr="007215F7" w:rsidRDefault="00183FA8" w:rsidP="00183FA8">
            <w:pPr>
              <w:pStyle w:val="BodyText1"/>
              <w:rPr>
                <w:highlight w:val="yellow"/>
              </w:rPr>
            </w:pPr>
            <w:r w:rsidRPr="007215F7">
              <w:rPr>
                <w:highlight w:val="yellow"/>
              </w:rPr>
              <w:t>Stikprøve fane synlig</w:t>
            </w:r>
          </w:p>
          <w:p w:rsidR="00DB681F" w:rsidRPr="007215F7" w:rsidRDefault="00DB681F" w:rsidP="007271EB">
            <w:pPr>
              <w:pStyle w:val="BodyText1"/>
              <w:rPr>
                <w:highlight w:val="yellow"/>
              </w:rPr>
            </w:pPr>
            <w:r w:rsidRPr="007215F7">
              <w:rPr>
                <w:highlight w:val="yellow"/>
              </w:rPr>
              <w:t>Vognlæs fane synlig</w:t>
            </w:r>
          </w:p>
          <w:p w:rsidR="00DB681F" w:rsidRPr="007215F7" w:rsidRDefault="00DB681F" w:rsidP="00DB681F">
            <w:pPr>
              <w:pStyle w:val="BodyText1"/>
              <w:rPr>
                <w:highlight w:val="yellow"/>
              </w:rPr>
            </w:pPr>
            <w:r w:rsidRPr="007215F7">
              <w:rPr>
                <w:highlight w:val="yellow"/>
              </w:rPr>
              <w:t>Anmeldelse fane synlig</w:t>
            </w:r>
          </w:p>
          <w:p w:rsidR="00DB681F" w:rsidRPr="007215F7" w:rsidRDefault="00DB681F" w:rsidP="00DB681F">
            <w:pPr>
              <w:pStyle w:val="BodyText1"/>
              <w:rPr>
                <w:highlight w:val="yellow"/>
              </w:rPr>
            </w:pPr>
            <w:r w:rsidRPr="007215F7">
              <w:rPr>
                <w:highlight w:val="yellow"/>
              </w:rPr>
              <w:t>Vognlæs fane synlig</w:t>
            </w:r>
          </w:p>
          <w:p w:rsidR="00B431F8" w:rsidRPr="007215F7" w:rsidRDefault="00DB681F" w:rsidP="00DB681F">
            <w:pPr>
              <w:pStyle w:val="BodyText1"/>
              <w:rPr>
                <w:highlight w:val="yellow"/>
              </w:rPr>
            </w:pPr>
            <w:r w:rsidRPr="007215F7">
              <w:rPr>
                <w:highlight w:val="yellow"/>
              </w:rPr>
              <w:t>Betaler fane synlig</w:t>
            </w:r>
          </w:p>
        </w:tc>
      </w:tr>
      <w:tr w:rsidR="001F6479"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1F6479" w:rsidRPr="007215F7" w:rsidRDefault="002D4249" w:rsidP="007271EB">
            <w:pPr>
              <w:pStyle w:val="BodyText1"/>
              <w:rPr>
                <w:highlight w:val="yellow"/>
              </w:rPr>
            </w:pPr>
            <w:r w:rsidRPr="007215F7">
              <w:rPr>
                <w:highlight w:val="yellow"/>
              </w:rPr>
              <w:lastRenderedPageBreak/>
              <w:t>Anmeldelse</w:t>
            </w:r>
          </w:p>
          <w:p w:rsidR="002D4249" w:rsidRPr="007215F7" w:rsidRDefault="002D4249" w:rsidP="007271EB">
            <w:pPr>
              <w:pStyle w:val="BodyText1"/>
              <w:rPr>
                <w:b/>
                <w:highlight w:val="yellow"/>
              </w:rPr>
            </w:pPr>
            <w:r w:rsidRPr="007215F7">
              <w:rPr>
                <w:b/>
                <w:highlight w:val="yellow"/>
              </w:rPr>
              <w:t>Anmeldelsesfane</w:t>
            </w:r>
          </w:p>
        </w:tc>
        <w:tc>
          <w:tcPr>
            <w:tcW w:w="1924" w:type="dxa"/>
          </w:tcPr>
          <w:p w:rsidR="001F6479" w:rsidRPr="007215F7" w:rsidRDefault="001F6479" w:rsidP="007271EB">
            <w:pPr>
              <w:pStyle w:val="BodyText1"/>
              <w:rPr>
                <w:highlight w:val="yellow"/>
              </w:rPr>
            </w:pPr>
          </w:p>
          <w:p w:rsidR="002D4249" w:rsidRPr="007215F7" w:rsidRDefault="002D4249" w:rsidP="007271EB">
            <w:pPr>
              <w:pStyle w:val="BodyText1"/>
              <w:rPr>
                <w:highlight w:val="yellow"/>
              </w:rPr>
            </w:pPr>
            <w:r w:rsidRPr="007215F7">
              <w:rPr>
                <w:highlight w:val="yellow"/>
              </w:rPr>
              <w:t>Sagsbehandler</w:t>
            </w:r>
          </w:p>
          <w:p w:rsidR="002D4249" w:rsidRPr="007215F7" w:rsidRDefault="002D4249" w:rsidP="007271EB">
            <w:pPr>
              <w:pStyle w:val="BodyText1"/>
              <w:rPr>
                <w:highlight w:val="yellow"/>
              </w:rPr>
            </w:pPr>
            <w:r w:rsidRPr="007215F7">
              <w:rPr>
                <w:highlight w:val="yellow"/>
              </w:rPr>
              <w:t>Miljømedarbejder</w:t>
            </w:r>
          </w:p>
          <w:p w:rsidR="002D4249" w:rsidRPr="007215F7" w:rsidRDefault="002D4249" w:rsidP="007271EB">
            <w:pPr>
              <w:pStyle w:val="BodyText1"/>
              <w:rPr>
                <w:highlight w:val="yellow"/>
              </w:rPr>
            </w:pPr>
            <w:r w:rsidRPr="007215F7">
              <w:rPr>
                <w:highlight w:val="yellow"/>
              </w:rPr>
              <w:t>Pladsmand</w:t>
            </w:r>
          </w:p>
          <w:p w:rsidR="002D4249" w:rsidRPr="007215F7" w:rsidRDefault="002D4249" w:rsidP="007271EB">
            <w:pPr>
              <w:pStyle w:val="BodyText1"/>
              <w:rPr>
                <w:highlight w:val="yellow"/>
              </w:rPr>
            </w:pPr>
            <w:r w:rsidRPr="007215F7">
              <w:rPr>
                <w:highlight w:val="yellow"/>
              </w:rPr>
              <w:t>Bogholder</w:t>
            </w:r>
          </w:p>
        </w:tc>
        <w:tc>
          <w:tcPr>
            <w:tcW w:w="2951" w:type="dxa"/>
          </w:tcPr>
          <w:p w:rsidR="001F6479" w:rsidRPr="007215F7" w:rsidRDefault="001F6479" w:rsidP="007271EB">
            <w:pPr>
              <w:pStyle w:val="BodyText1"/>
              <w:rPr>
                <w:highlight w:val="yellow"/>
              </w:rPr>
            </w:pPr>
          </w:p>
          <w:p w:rsidR="00275132" w:rsidRPr="007215F7" w:rsidRDefault="00C84CEB" w:rsidP="007271EB">
            <w:pPr>
              <w:pStyle w:val="BodyText1"/>
              <w:rPr>
                <w:highlight w:val="yellow"/>
              </w:rPr>
            </w:pPr>
            <w:r w:rsidRPr="007215F7">
              <w:rPr>
                <w:highlight w:val="yellow"/>
              </w:rPr>
              <w:t xml:space="preserve">Rediger </w:t>
            </w:r>
          </w:p>
          <w:p w:rsidR="00275132" w:rsidRPr="007215F7" w:rsidRDefault="00C84CEB" w:rsidP="007271EB">
            <w:pPr>
              <w:pStyle w:val="BodyText1"/>
              <w:rPr>
                <w:highlight w:val="yellow"/>
              </w:rPr>
            </w:pPr>
            <w:r w:rsidRPr="007215F7">
              <w:rPr>
                <w:highlight w:val="yellow"/>
              </w:rPr>
              <w:t xml:space="preserve">Rediger </w:t>
            </w:r>
          </w:p>
          <w:p w:rsidR="00275132" w:rsidRPr="007215F7" w:rsidRDefault="009630E5" w:rsidP="007271EB">
            <w:pPr>
              <w:pStyle w:val="BodyText1"/>
              <w:rPr>
                <w:highlight w:val="yellow"/>
              </w:rPr>
            </w:pPr>
            <w:r w:rsidRPr="007215F7">
              <w:rPr>
                <w:highlight w:val="yellow"/>
              </w:rPr>
              <w:t>S</w:t>
            </w:r>
            <w:r w:rsidR="00275132" w:rsidRPr="007215F7">
              <w:rPr>
                <w:highlight w:val="yellow"/>
              </w:rPr>
              <w:t>e</w:t>
            </w:r>
          </w:p>
          <w:p w:rsidR="00275132" w:rsidRPr="007215F7" w:rsidRDefault="009630E5" w:rsidP="009630E5">
            <w:pPr>
              <w:pStyle w:val="BodyText1"/>
              <w:rPr>
                <w:highlight w:val="yellow"/>
              </w:rPr>
            </w:pPr>
            <w:r w:rsidRPr="007215F7">
              <w:rPr>
                <w:highlight w:val="yellow"/>
              </w:rPr>
              <w:t>S</w:t>
            </w:r>
            <w:r w:rsidR="00275132" w:rsidRPr="007215F7">
              <w:rPr>
                <w:highlight w:val="yellow"/>
              </w:rPr>
              <w:t>e</w:t>
            </w:r>
          </w:p>
        </w:tc>
      </w:tr>
      <w:tr w:rsidR="001F6479"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2D4249" w:rsidRPr="007215F7" w:rsidRDefault="002D4249" w:rsidP="002D4249">
            <w:pPr>
              <w:pStyle w:val="BodyText1"/>
              <w:rPr>
                <w:highlight w:val="yellow"/>
              </w:rPr>
            </w:pPr>
            <w:r w:rsidRPr="007215F7">
              <w:rPr>
                <w:highlight w:val="yellow"/>
              </w:rPr>
              <w:t>Anmeldelse</w:t>
            </w:r>
          </w:p>
          <w:p w:rsidR="001F6479" w:rsidRPr="007215F7" w:rsidRDefault="002D4249" w:rsidP="002D4249">
            <w:pPr>
              <w:pStyle w:val="BodyText1"/>
              <w:rPr>
                <w:highlight w:val="yellow"/>
              </w:rPr>
            </w:pPr>
            <w:r w:rsidRPr="007215F7">
              <w:rPr>
                <w:b/>
                <w:highlight w:val="yellow"/>
              </w:rPr>
              <w:t>Sagsbehandling</w:t>
            </w:r>
          </w:p>
        </w:tc>
        <w:tc>
          <w:tcPr>
            <w:tcW w:w="1924" w:type="dxa"/>
          </w:tcPr>
          <w:p w:rsidR="001F6479" w:rsidRPr="007215F7" w:rsidRDefault="001F6479" w:rsidP="007271EB">
            <w:pPr>
              <w:pStyle w:val="BodyText1"/>
              <w:rPr>
                <w:highlight w:val="yellow"/>
              </w:rPr>
            </w:pPr>
          </w:p>
          <w:p w:rsidR="00AE5654" w:rsidRPr="007215F7" w:rsidRDefault="00AE5654" w:rsidP="00AE5654">
            <w:pPr>
              <w:pStyle w:val="BodyText1"/>
              <w:rPr>
                <w:highlight w:val="yellow"/>
              </w:rPr>
            </w:pPr>
            <w:r w:rsidRPr="007215F7">
              <w:rPr>
                <w:highlight w:val="yellow"/>
              </w:rPr>
              <w:t>Sagsbehandler</w:t>
            </w:r>
          </w:p>
          <w:p w:rsidR="00AE5654" w:rsidRPr="007215F7" w:rsidRDefault="00AE5654" w:rsidP="00AE5654">
            <w:pPr>
              <w:pStyle w:val="BodyText1"/>
              <w:rPr>
                <w:highlight w:val="yellow"/>
              </w:rPr>
            </w:pPr>
            <w:r w:rsidRPr="007215F7">
              <w:rPr>
                <w:highlight w:val="yellow"/>
              </w:rPr>
              <w:t>Miljømedarbejder</w:t>
            </w:r>
          </w:p>
          <w:p w:rsidR="00AE5654" w:rsidRPr="007215F7" w:rsidRDefault="00AE5654" w:rsidP="00AE5654">
            <w:pPr>
              <w:pStyle w:val="BodyText1"/>
              <w:rPr>
                <w:highlight w:val="yellow"/>
              </w:rPr>
            </w:pPr>
            <w:r w:rsidRPr="007215F7">
              <w:rPr>
                <w:highlight w:val="yellow"/>
              </w:rPr>
              <w:t>Pladsmand</w:t>
            </w:r>
          </w:p>
          <w:p w:rsidR="002D4249" w:rsidRPr="007215F7" w:rsidRDefault="00AE5654" w:rsidP="00AE5654">
            <w:pPr>
              <w:pStyle w:val="BodyText1"/>
              <w:rPr>
                <w:highlight w:val="yellow"/>
              </w:rPr>
            </w:pPr>
            <w:r w:rsidRPr="007215F7">
              <w:rPr>
                <w:highlight w:val="yellow"/>
              </w:rPr>
              <w:t>Bogholder</w:t>
            </w:r>
          </w:p>
        </w:tc>
        <w:tc>
          <w:tcPr>
            <w:tcW w:w="2951" w:type="dxa"/>
          </w:tcPr>
          <w:p w:rsidR="001F6479" w:rsidRPr="007215F7" w:rsidRDefault="001F6479" w:rsidP="007271EB">
            <w:pPr>
              <w:pStyle w:val="BodyText1"/>
              <w:rPr>
                <w:highlight w:val="yellow"/>
              </w:rPr>
            </w:pPr>
          </w:p>
          <w:p w:rsidR="00AE5654" w:rsidRPr="007215F7" w:rsidRDefault="00AE5654" w:rsidP="007271EB">
            <w:pPr>
              <w:pStyle w:val="BodyText1"/>
              <w:rPr>
                <w:highlight w:val="yellow"/>
              </w:rPr>
            </w:pPr>
            <w:r w:rsidRPr="007215F7">
              <w:rPr>
                <w:highlight w:val="yellow"/>
              </w:rPr>
              <w:t>Rediger</w:t>
            </w:r>
          </w:p>
          <w:p w:rsidR="00AE5654" w:rsidRPr="007215F7" w:rsidRDefault="00AE5654" w:rsidP="007271EB">
            <w:pPr>
              <w:pStyle w:val="BodyText1"/>
              <w:rPr>
                <w:highlight w:val="yellow"/>
              </w:rPr>
            </w:pPr>
            <w:r w:rsidRPr="007215F7">
              <w:rPr>
                <w:highlight w:val="yellow"/>
              </w:rPr>
              <w:t>Rediger</w:t>
            </w:r>
          </w:p>
          <w:p w:rsidR="00AE5654" w:rsidRPr="007215F7" w:rsidRDefault="009630E5" w:rsidP="007271EB">
            <w:pPr>
              <w:pStyle w:val="BodyText1"/>
              <w:rPr>
                <w:highlight w:val="yellow"/>
              </w:rPr>
            </w:pPr>
            <w:r w:rsidRPr="007215F7">
              <w:rPr>
                <w:highlight w:val="yellow"/>
              </w:rPr>
              <w:t>Se</w:t>
            </w:r>
          </w:p>
          <w:p w:rsidR="00AE5654" w:rsidRPr="007215F7" w:rsidRDefault="00AE5654" w:rsidP="007271EB">
            <w:pPr>
              <w:pStyle w:val="BodyText1"/>
              <w:rPr>
                <w:highlight w:val="yellow"/>
              </w:rPr>
            </w:pPr>
            <w:r w:rsidRPr="007215F7">
              <w:rPr>
                <w:highlight w:val="yellow"/>
              </w:rPr>
              <w:t>Se</w:t>
            </w:r>
          </w:p>
        </w:tc>
      </w:tr>
      <w:tr w:rsidR="001F6479"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2D4249" w:rsidRPr="007215F7" w:rsidRDefault="002D4249" w:rsidP="002D4249">
            <w:pPr>
              <w:pStyle w:val="BodyText1"/>
              <w:rPr>
                <w:highlight w:val="yellow"/>
              </w:rPr>
            </w:pPr>
            <w:r w:rsidRPr="007215F7">
              <w:rPr>
                <w:highlight w:val="yellow"/>
              </w:rPr>
              <w:t>Anmeldelse</w:t>
            </w:r>
          </w:p>
          <w:p w:rsidR="001F6479" w:rsidRPr="007215F7" w:rsidRDefault="002D4249" w:rsidP="002D4249">
            <w:pPr>
              <w:pStyle w:val="BodyText1"/>
              <w:rPr>
                <w:highlight w:val="yellow"/>
              </w:rPr>
            </w:pPr>
            <w:r w:rsidRPr="007215F7">
              <w:rPr>
                <w:b/>
                <w:highlight w:val="yellow"/>
              </w:rPr>
              <w:t>Tilkørt jord</w:t>
            </w:r>
          </w:p>
        </w:tc>
        <w:tc>
          <w:tcPr>
            <w:tcW w:w="1924" w:type="dxa"/>
          </w:tcPr>
          <w:p w:rsidR="001F6479" w:rsidRPr="007215F7" w:rsidRDefault="001F6479" w:rsidP="007271EB">
            <w:pPr>
              <w:pStyle w:val="BodyText1"/>
              <w:rPr>
                <w:highlight w:val="yellow"/>
              </w:rPr>
            </w:pPr>
          </w:p>
          <w:p w:rsidR="009630E5" w:rsidRPr="007215F7" w:rsidRDefault="009630E5" w:rsidP="009630E5">
            <w:pPr>
              <w:pStyle w:val="BodyText1"/>
              <w:rPr>
                <w:highlight w:val="yellow"/>
              </w:rPr>
            </w:pPr>
            <w:r w:rsidRPr="007215F7">
              <w:rPr>
                <w:highlight w:val="yellow"/>
              </w:rPr>
              <w:t>Sagsbehandler</w:t>
            </w:r>
          </w:p>
          <w:p w:rsidR="009630E5" w:rsidRPr="007215F7" w:rsidRDefault="009630E5" w:rsidP="009630E5">
            <w:pPr>
              <w:pStyle w:val="BodyText1"/>
              <w:rPr>
                <w:highlight w:val="yellow"/>
              </w:rPr>
            </w:pPr>
            <w:r w:rsidRPr="007215F7">
              <w:rPr>
                <w:highlight w:val="yellow"/>
              </w:rPr>
              <w:t>Miljømedarbejder</w:t>
            </w:r>
          </w:p>
          <w:p w:rsidR="009630E5" w:rsidRPr="007215F7" w:rsidRDefault="009630E5" w:rsidP="009630E5">
            <w:pPr>
              <w:pStyle w:val="BodyText1"/>
              <w:rPr>
                <w:highlight w:val="yellow"/>
              </w:rPr>
            </w:pPr>
            <w:r w:rsidRPr="007215F7">
              <w:rPr>
                <w:highlight w:val="yellow"/>
              </w:rPr>
              <w:t>Pladsmand</w:t>
            </w:r>
          </w:p>
          <w:p w:rsidR="00275132" w:rsidRPr="007215F7" w:rsidRDefault="009630E5" w:rsidP="009630E5">
            <w:pPr>
              <w:pStyle w:val="BodyText1"/>
              <w:rPr>
                <w:highlight w:val="yellow"/>
              </w:rPr>
            </w:pPr>
            <w:r w:rsidRPr="007215F7">
              <w:rPr>
                <w:highlight w:val="yellow"/>
              </w:rPr>
              <w:lastRenderedPageBreak/>
              <w:t>Bogholder</w:t>
            </w:r>
          </w:p>
        </w:tc>
        <w:tc>
          <w:tcPr>
            <w:tcW w:w="2951" w:type="dxa"/>
          </w:tcPr>
          <w:p w:rsidR="001F6479" w:rsidRPr="007215F7" w:rsidRDefault="001F6479" w:rsidP="007271EB">
            <w:pPr>
              <w:pStyle w:val="BodyText1"/>
              <w:rPr>
                <w:highlight w:val="yellow"/>
              </w:rPr>
            </w:pPr>
          </w:p>
          <w:p w:rsidR="009630E5" w:rsidRPr="007215F7" w:rsidRDefault="009630E5" w:rsidP="007271EB">
            <w:pPr>
              <w:pStyle w:val="BodyText1"/>
              <w:rPr>
                <w:highlight w:val="yellow"/>
              </w:rPr>
            </w:pPr>
            <w:r w:rsidRPr="007215F7">
              <w:rPr>
                <w:highlight w:val="yellow"/>
              </w:rPr>
              <w:t>Ingen adgang</w:t>
            </w:r>
          </w:p>
          <w:p w:rsidR="009630E5" w:rsidRPr="007215F7" w:rsidRDefault="009630E5" w:rsidP="007271EB">
            <w:pPr>
              <w:pStyle w:val="BodyText1"/>
              <w:rPr>
                <w:highlight w:val="yellow"/>
              </w:rPr>
            </w:pPr>
            <w:r w:rsidRPr="007215F7">
              <w:rPr>
                <w:highlight w:val="yellow"/>
              </w:rPr>
              <w:t>Se og opret vognlæs</w:t>
            </w:r>
          </w:p>
          <w:p w:rsidR="009630E5" w:rsidRPr="007215F7" w:rsidRDefault="009630E5" w:rsidP="009630E5">
            <w:pPr>
              <w:pStyle w:val="BodyText1"/>
              <w:rPr>
                <w:highlight w:val="yellow"/>
              </w:rPr>
            </w:pPr>
            <w:r w:rsidRPr="007215F7">
              <w:rPr>
                <w:highlight w:val="yellow"/>
              </w:rPr>
              <w:t>Se og opret vognlæs</w:t>
            </w:r>
          </w:p>
          <w:p w:rsidR="009630E5" w:rsidRPr="007215F7" w:rsidRDefault="009630E5" w:rsidP="007271EB">
            <w:pPr>
              <w:pStyle w:val="BodyText1"/>
              <w:rPr>
                <w:highlight w:val="yellow"/>
              </w:rPr>
            </w:pPr>
            <w:r w:rsidRPr="007215F7">
              <w:rPr>
                <w:highlight w:val="yellow"/>
              </w:rPr>
              <w:lastRenderedPageBreak/>
              <w:t>Se og opret vognlæs</w:t>
            </w:r>
          </w:p>
        </w:tc>
      </w:tr>
      <w:tr w:rsidR="00275132"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275132" w:rsidRPr="007215F7" w:rsidRDefault="00275132" w:rsidP="002D4249">
            <w:pPr>
              <w:pStyle w:val="BodyText1"/>
              <w:rPr>
                <w:highlight w:val="yellow"/>
              </w:rPr>
            </w:pPr>
            <w:r w:rsidRPr="007215F7">
              <w:rPr>
                <w:highlight w:val="yellow"/>
              </w:rPr>
              <w:lastRenderedPageBreak/>
              <w:t>Anmeldelse</w:t>
            </w:r>
          </w:p>
          <w:p w:rsidR="00275132" w:rsidRPr="007215F7" w:rsidRDefault="00275132" w:rsidP="002D4249">
            <w:pPr>
              <w:pStyle w:val="BodyText1"/>
              <w:rPr>
                <w:highlight w:val="yellow"/>
              </w:rPr>
            </w:pPr>
            <w:r w:rsidRPr="007215F7">
              <w:rPr>
                <w:b/>
                <w:highlight w:val="yellow"/>
              </w:rPr>
              <w:t>Stikprøvekontrol</w:t>
            </w:r>
          </w:p>
        </w:tc>
        <w:tc>
          <w:tcPr>
            <w:tcW w:w="1924" w:type="dxa"/>
          </w:tcPr>
          <w:p w:rsidR="00275132" w:rsidRPr="007215F7" w:rsidRDefault="00275132" w:rsidP="006E0AB2">
            <w:pPr>
              <w:pStyle w:val="BodyText1"/>
              <w:rPr>
                <w:highlight w:val="yellow"/>
              </w:rPr>
            </w:pPr>
          </w:p>
          <w:p w:rsidR="00275132" w:rsidRPr="007215F7" w:rsidRDefault="00275132" w:rsidP="006E0AB2">
            <w:pPr>
              <w:pStyle w:val="BodyText1"/>
              <w:rPr>
                <w:highlight w:val="yellow"/>
              </w:rPr>
            </w:pPr>
            <w:r w:rsidRPr="007215F7">
              <w:rPr>
                <w:highlight w:val="yellow"/>
              </w:rPr>
              <w:t>Sagsbehandler</w:t>
            </w:r>
          </w:p>
          <w:p w:rsidR="00AE5654" w:rsidRPr="007215F7" w:rsidRDefault="00AE5654" w:rsidP="006E0AB2">
            <w:pPr>
              <w:pStyle w:val="BodyText1"/>
              <w:rPr>
                <w:highlight w:val="yellow"/>
              </w:rPr>
            </w:pPr>
            <w:r w:rsidRPr="007215F7">
              <w:rPr>
                <w:highlight w:val="yellow"/>
              </w:rPr>
              <w:t>Miljømedarbejder</w:t>
            </w:r>
          </w:p>
          <w:p w:rsidR="00AE5654" w:rsidRPr="007215F7" w:rsidRDefault="00AE5654" w:rsidP="006E0AB2">
            <w:pPr>
              <w:pStyle w:val="BodyText1"/>
              <w:rPr>
                <w:highlight w:val="yellow"/>
              </w:rPr>
            </w:pPr>
            <w:r w:rsidRPr="007215F7">
              <w:rPr>
                <w:highlight w:val="yellow"/>
              </w:rPr>
              <w:t>Pladsmand</w:t>
            </w:r>
          </w:p>
          <w:p w:rsidR="00AE5654" w:rsidRPr="007215F7" w:rsidRDefault="00AE5654" w:rsidP="006E0AB2">
            <w:pPr>
              <w:pStyle w:val="BodyText1"/>
              <w:rPr>
                <w:highlight w:val="yellow"/>
              </w:rPr>
            </w:pPr>
            <w:r w:rsidRPr="007215F7">
              <w:rPr>
                <w:highlight w:val="yellow"/>
              </w:rPr>
              <w:t>Bogholder</w:t>
            </w:r>
          </w:p>
        </w:tc>
        <w:tc>
          <w:tcPr>
            <w:tcW w:w="2951" w:type="dxa"/>
          </w:tcPr>
          <w:p w:rsidR="00275132" w:rsidRPr="007215F7" w:rsidRDefault="00275132" w:rsidP="007271EB">
            <w:pPr>
              <w:pStyle w:val="BodyText1"/>
              <w:rPr>
                <w:highlight w:val="yellow"/>
              </w:rPr>
            </w:pPr>
          </w:p>
          <w:p w:rsidR="00AE5654" w:rsidRPr="007215F7" w:rsidRDefault="00AE5654" w:rsidP="007271EB">
            <w:pPr>
              <w:pStyle w:val="BodyText1"/>
              <w:rPr>
                <w:highlight w:val="yellow"/>
              </w:rPr>
            </w:pPr>
            <w:r w:rsidRPr="007215F7">
              <w:rPr>
                <w:highlight w:val="yellow"/>
              </w:rPr>
              <w:t>Ingen adgang</w:t>
            </w:r>
          </w:p>
          <w:p w:rsidR="00AE5654" w:rsidRPr="007215F7" w:rsidRDefault="00AE5654" w:rsidP="00AE5654">
            <w:pPr>
              <w:pStyle w:val="BodyText1"/>
              <w:rPr>
                <w:highlight w:val="yellow"/>
              </w:rPr>
            </w:pPr>
            <w:r w:rsidRPr="007215F7">
              <w:rPr>
                <w:highlight w:val="yellow"/>
              </w:rPr>
              <w:t>Se og planlægge stikprøve</w:t>
            </w:r>
          </w:p>
          <w:p w:rsidR="00AE5654" w:rsidRPr="007215F7" w:rsidRDefault="00AE5654" w:rsidP="007271EB">
            <w:pPr>
              <w:pStyle w:val="BodyText1"/>
              <w:rPr>
                <w:highlight w:val="yellow"/>
              </w:rPr>
            </w:pPr>
            <w:r w:rsidRPr="007215F7">
              <w:rPr>
                <w:highlight w:val="yellow"/>
              </w:rPr>
              <w:t>Se og planlægge stikprøve</w:t>
            </w:r>
          </w:p>
          <w:p w:rsidR="00AE5654" w:rsidRPr="007215F7" w:rsidRDefault="00AE5654" w:rsidP="007271EB">
            <w:pPr>
              <w:pStyle w:val="BodyText1"/>
              <w:rPr>
                <w:highlight w:val="yellow"/>
              </w:rPr>
            </w:pPr>
            <w:r w:rsidRPr="007215F7">
              <w:rPr>
                <w:highlight w:val="yellow"/>
              </w:rPr>
              <w:t>Se</w:t>
            </w:r>
          </w:p>
        </w:tc>
      </w:tr>
      <w:tr w:rsidR="00275132"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275132" w:rsidRPr="007215F7" w:rsidRDefault="00275132" w:rsidP="002D4249">
            <w:pPr>
              <w:pStyle w:val="BodyText1"/>
              <w:rPr>
                <w:highlight w:val="yellow"/>
              </w:rPr>
            </w:pPr>
            <w:r w:rsidRPr="007215F7">
              <w:rPr>
                <w:highlight w:val="yellow"/>
              </w:rPr>
              <w:t>Anmeldelse</w:t>
            </w:r>
          </w:p>
          <w:p w:rsidR="00275132" w:rsidRPr="007215F7" w:rsidRDefault="00275132" w:rsidP="002D4249">
            <w:pPr>
              <w:pStyle w:val="BodyText1"/>
              <w:rPr>
                <w:highlight w:val="yellow"/>
              </w:rPr>
            </w:pPr>
            <w:r w:rsidRPr="007215F7">
              <w:rPr>
                <w:b/>
                <w:highlight w:val="yellow"/>
              </w:rPr>
              <w:t>Historik og Kommunik</w:t>
            </w:r>
            <w:r w:rsidRPr="007215F7">
              <w:rPr>
                <w:b/>
                <w:highlight w:val="yellow"/>
              </w:rPr>
              <w:t>a</w:t>
            </w:r>
            <w:r w:rsidRPr="007215F7">
              <w:rPr>
                <w:b/>
                <w:highlight w:val="yellow"/>
              </w:rPr>
              <w:t>tion</w:t>
            </w:r>
          </w:p>
        </w:tc>
        <w:tc>
          <w:tcPr>
            <w:tcW w:w="1924" w:type="dxa"/>
          </w:tcPr>
          <w:p w:rsidR="00275132" w:rsidRPr="007215F7" w:rsidRDefault="00275132" w:rsidP="007271EB">
            <w:pPr>
              <w:pStyle w:val="BodyText1"/>
              <w:rPr>
                <w:highlight w:val="yellow"/>
              </w:rPr>
            </w:pPr>
          </w:p>
          <w:p w:rsidR="00275132" w:rsidRPr="007215F7" w:rsidRDefault="00275132" w:rsidP="007271EB">
            <w:pPr>
              <w:pStyle w:val="BodyText1"/>
              <w:rPr>
                <w:highlight w:val="yellow"/>
              </w:rPr>
            </w:pPr>
            <w:r w:rsidRPr="007215F7">
              <w:rPr>
                <w:highlight w:val="yellow"/>
              </w:rPr>
              <w:t>Sagsbehandler</w:t>
            </w:r>
          </w:p>
          <w:p w:rsidR="00AE5654" w:rsidRPr="007215F7" w:rsidRDefault="00AE5654" w:rsidP="00AE5654">
            <w:pPr>
              <w:pStyle w:val="BodyText1"/>
              <w:rPr>
                <w:highlight w:val="yellow"/>
              </w:rPr>
            </w:pPr>
            <w:r w:rsidRPr="007215F7">
              <w:rPr>
                <w:highlight w:val="yellow"/>
              </w:rPr>
              <w:t>Miljømedarbejder</w:t>
            </w:r>
          </w:p>
          <w:p w:rsidR="00AE5654" w:rsidRPr="007215F7" w:rsidRDefault="00AE5654" w:rsidP="00AE5654">
            <w:pPr>
              <w:pStyle w:val="BodyText1"/>
              <w:rPr>
                <w:highlight w:val="yellow"/>
              </w:rPr>
            </w:pPr>
            <w:r w:rsidRPr="007215F7">
              <w:rPr>
                <w:highlight w:val="yellow"/>
              </w:rPr>
              <w:t>Pladsmand</w:t>
            </w:r>
          </w:p>
          <w:p w:rsidR="00AE5654" w:rsidRPr="007215F7" w:rsidRDefault="00AE5654" w:rsidP="00AE5654">
            <w:pPr>
              <w:pStyle w:val="BodyText1"/>
              <w:rPr>
                <w:highlight w:val="yellow"/>
              </w:rPr>
            </w:pPr>
            <w:r w:rsidRPr="007215F7">
              <w:rPr>
                <w:highlight w:val="yellow"/>
              </w:rPr>
              <w:t>Bogholder</w:t>
            </w:r>
          </w:p>
        </w:tc>
        <w:tc>
          <w:tcPr>
            <w:tcW w:w="2951" w:type="dxa"/>
          </w:tcPr>
          <w:p w:rsidR="00275132" w:rsidRPr="007215F7" w:rsidRDefault="00275132" w:rsidP="007271EB">
            <w:pPr>
              <w:pStyle w:val="BodyText1"/>
              <w:rPr>
                <w:highlight w:val="yellow"/>
              </w:rPr>
            </w:pPr>
          </w:p>
          <w:p w:rsidR="00AE5654" w:rsidRPr="007215F7" w:rsidRDefault="00AE5654" w:rsidP="007271EB">
            <w:pPr>
              <w:pStyle w:val="BodyText1"/>
              <w:rPr>
                <w:highlight w:val="yellow"/>
              </w:rPr>
            </w:pPr>
            <w:r w:rsidRPr="007215F7">
              <w:rPr>
                <w:highlight w:val="yellow"/>
              </w:rPr>
              <w:t xml:space="preserve">Se og opret besked </w:t>
            </w:r>
          </w:p>
          <w:p w:rsidR="00AE5654" w:rsidRPr="007215F7" w:rsidRDefault="00AE5654" w:rsidP="007271EB">
            <w:pPr>
              <w:pStyle w:val="BodyText1"/>
              <w:rPr>
                <w:highlight w:val="yellow"/>
              </w:rPr>
            </w:pPr>
            <w:r w:rsidRPr="007215F7">
              <w:rPr>
                <w:highlight w:val="yellow"/>
              </w:rPr>
              <w:t>Se og opret besked</w:t>
            </w:r>
          </w:p>
          <w:p w:rsidR="00AE5654" w:rsidRPr="007215F7" w:rsidRDefault="00AE5654" w:rsidP="007271EB">
            <w:pPr>
              <w:pStyle w:val="BodyText1"/>
              <w:rPr>
                <w:highlight w:val="yellow"/>
              </w:rPr>
            </w:pPr>
            <w:r w:rsidRPr="007215F7">
              <w:rPr>
                <w:highlight w:val="yellow"/>
              </w:rPr>
              <w:t xml:space="preserve">Se og opret besked </w:t>
            </w:r>
          </w:p>
          <w:p w:rsidR="00AE5654" w:rsidRPr="007215F7" w:rsidRDefault="00AE5654" w:rsidP="007271EB">
            <w:pPr>
              <w:pStyle w:val="BodyText1"/>
              <w:rPr>
                <w:highlight w:val="yellow"/>
              </w:rPr>
            </w:pPr>
            <w:r w:rsidRPr="007215F7">
              <w:rPr>
                <w:highlight w:val="yellow"/>
              </w:rPr>
              <w:t>Se og opret besked</w:t>
            </w:r>
          </w:p>
        </w:tc>
      </w:tr>
      <w:tr w:rsidR="00275132"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275132" w:rsidRPr="007215F7" w:rsidRDefault="009630E5" w:rsidP="007271EB">
            <w:pPr>
              <w:pStyle w:val="BodyText1"/>
              <w:rPr>
                <w:highlight w:val="yellow"/>
              </w:rPr>
            </w:pPr>
            <w:r w:rsidRPr="007215F7">
              <w:rPr>
                <w:highlight w:val="yellow"/>
              </w:rPr>
              <w:t>Stikprøve</w:t>
            </w:r>
          </w:p>
          <w:p w:rsidR="009630E5" w:rsidRPr="007215F7" w:rsidRDefault="009630E5" w:rsidP="007271EB">
            <w:pPr>
              <w:pStyle w:val="BodyText1"/>
              <w:rPr>
                <w:b/>
                <w:highlight w:val="yellow"/>
              </w:rPr>
            </w:pPr>
            <w:r w:rsidRPr="007215F7">
              <w:rPr>
                <w:b/>
                <w:highlight w:val="yellow"/>
              </w:rPr>
              <w:t>Stikprøven</w:t>
            </w:r>
          </w:p>
        </w:tc>
        <w:tc>
          <w:tcPr>
            <w:tcW w:w="1924" w:type="dxa"/>
          </w:tcPr>
          <w:p w:rsidR="009630E5" w:rsidRPr="007215F7" w:rsidRDefault="009630E5" w:rsidP="009630E5">
            <w:pPr>
              <w:pStyle w:val="BodyText1"/>
              <w:rPr>
                <w:highlight w:val="yellow"/>
              </w:rPr>
            </w:pPr>
          </w:p>
          <w:p w:rsidR="009630E5" w:rsidRPr="007215F7" w:rsidRDefault="009630E5" w:rsidP="009630E5">
            <w:pPr>
              <w:pStyle w:val="BodyText1"/>
              <w:rPr>
                <w:highlight w:val="yellow"/>
              </w:rPr>
            </w:pPr>
            <w:r w:rsidRPr="007215F7">
              <w:rPr>
                <w:highlight w:val="yellow"/>
              </w:rPr>
              <w:t>Miljømedarbejder</w:t>
            </w:r>
          </w:p>
          <w:p w:rsidR="009630E5" w:rsidRPr="007215F7" w:rsidRDefault="009630E5" w:rsidP="009630E5">
            <w:pPr>
              <w:pStyle w:val="BodyText1"/>
              <w:rPr>
                <w:highlight w:val="yellow"/>
              </w:rPr>
            </w:pPr>
            <w:r w:rsidRPr="007215F7">
              <w:rPr>
                <w:highlight w:val="yellow"/>
              </w:rPr>
              <w:t>Pladsmand</w:t>
            </w:r>
          </w:p>
          <w:p w:rsidR="00275132" w:rsidRPr="007215F7" w:rsidRDefault="009630E5" w:rsidP="009630E5">
            <w:pPr>
              <w:pStyle w:val="BodyText1"/>
              <w:rPr>
                <w:highlight w:val="yellow"/>
              </w:rPr>
            </w:pPr>
            <w:r w:rsidRPr="007215F7">
              <w:rPr>
                <w:highlight w:val="yellow"/>
              </w:rPr>
              <w:t>Bogholder</w:t>
            </w:r>
          </w:p>
          <w:p w:rsidR="00F17CA9" w:rsidRPr="007215F7" w:rsidRDefault="00F17CA9" w:rsidP="00F17CA9">
            <w:pPr>
              <w:pStyle w:val="BodyText1"/>
              <w:rPr>
                <w:highlight w:val="yellow"/>
              </w:rPr>
            </w:pPr>
            <w:r w:rsidRPr="007215F7">
              <w:rPr>
                <w:highlight w:val="yellow"/>
              </w:rPr>
              <w:t>Prøvetager</w:t>
            </w:r>
          </w:p>
          <w:p w:rsidR="00F17CA9" w:rsidRPr="007215F7" w:rsidRDefault="00F17CA9" w:rsidP="00F17CA9">
            <w:pPr>
              <w:pStyle w:val="BodyText1"/>
              <w:rPr>
                <w:highlight w:val="yellow"/>
              </w:rPr>
            </w:pPr>
            <w:r w:rsidRPr="007215F7">
              <w:rPr>
                <w:highlight w:val="yellow"/>
              </w:rPr>
              <w:t>Laboratorium</w:t>
            </w:r>
          </w:p>
        </w:tc>
        <w:tc>
          <w:tcPr>
            <w:tcW w:w="2951" w:type="dxa"/>
          </w:tcPr>
          <w:p w:rsidR="00275132" w:rsidRPr="007215F7" w:rsidRDefault="00275132" w:rsidP="007271EB">
            <w:pPr>
              <w:pStyle w:val="BodyText1"/>
              <w:rPr>
                <w:highlight w:val="yellow"/>
              </w:rPr>
            </w:pPr>
          </w:p>
          <w:p w:rsidR="00F17CA9" w:rsidRPr="007215F7" w:rsidRDefault="00F17CA9" w:rsidP="007271EB">
            <w:pPr>
              <w:pStyle w:val="BodyText1"/>
              <w:rPr>
                <w:highlight w:val="yellow"/>
              </w:rPr>
            </w:pPr>
            <w:r w:rsidRPr="007215F7">
              <w:rPr>
                <w:highlight w:val="yellow"/>
              </w:rPr>
              <w:t>Rediger</w:t>
            </w:r>
          </w:p>
          <w:p w:rsidR="00F17CA9" w:rsidRPr="007215F7" w:rsidRDefault="00601912" w:rsidP="007271EB">
            <w:pPr>
              <w:pStyle w:val="BodyText1"/>
              <w:rPr>
                <w:highlight w:val="yellow"/>
              </w:rPr>
            </w:pPr>
            <w:r w:rsidRPr="007215F7">
              <w:rPr>
                <w:highlight w:val="yellow"/>
              </w:rPr>
              <w:t>Rediger delvis</w:t>
            </w:r>
          </w:p>
          <w:p w:rsidR="00F17CA9" w:rsidRPr="007215F7" w:rsidRDefault="00F17CA9" w:rsidP="00F17CA9">
            <w:pPr>
              <w:pStyle w:val="BodyText1"/>
              <w:rPr>
                <w:highlight w:val="yellow"/>
              </w:rPr>
            </w:pPr>
            <w:r w:rsidRPr="007215F7">
              <w:rPr>
                <w:highlight w:val="yellow"/>
              </w:rPr>
              <w:t>Rediger delvis</w:t>
            </w:r>
          </w:p>
          <w:p w:rsidR="00F17CA9" w:rsidRPr="007215F7" w:rsidRDefault="00F17CA9" w:rsidP="0093099A">
            <w:pPr>
              <w:pStyle w:val="BodyText1"/>
              <w:rPr>
                <w:highlight w:val="yellow"/>
              </w:rPr>
            </w:pPr>
            <w:r w:rsidRPr="007215F7">
              <w:rPr>
                <w:highlight w:val="yellow"/>
              </w:rPr>
              <w:t>Rediger</w:t>
            </w:r>
          </w:p>
          <w:p w:rsidR="0093099A" w:rsidRPr="007215F7" w:rsidRDefault="0093099A" w:rsidP="0093099A">
            <w:pPr>
              <w:pStyle w:val="BodyText1"/>
              <w:rPr>
                <w:highlight w:val="yellow"/>
              </w:rPr>
            </w:pPr>
            <w:r w:rsidRPr="007215F7">
              <w:rPr>
                <w:highlight w:val="yellow"/>
              </w:rPr>
              <w:t>Rediger</w:t>
            </w:r>
          </w:p>
        </w:tc>
      </w:tr>
      <w:tr w:rsidR="00275132"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9630E5" w:rsidRPr="007215F7" w:rsidRDefault="009630E5" w:rsidP="009630E5">
            <w:pPr>
              <w:pStyle w:val="BodyText1"/>
              <w:rPr>
                <w:highlight w:val="yellow"/>
              </w:rPr>
            </w:pPr>
            <w:r w:rsidRPr="007215F7">
              <w:rPr>
                <w:highlight w:val="yellow"/>
              </w:rPr>
              <w:t>Stikprøve</w:t>
            </w:r>
          </w:p>
          <w:p w:rsidR="00275132" w:rsidRPr="007215F7" w:rsidRDefault="009630E5" w:rsidP="009630E5">
            <w:pPr>
              <w:pStyle w:val="BodyText1"/>
              <w:rPr>
                <w:highlight w:val="yellow"/>
              </w:rPr>
            </w:pPr>
            <w:r w:rsidRPr="007215F7">
              <w:rPr>
                <w:b/>
                <w:highlight w:val="yellow"/>
              </w:rPr>
              <w:t>Analysen</w:t>
            </w:r>
          </w:p>
        </w:tc>
        <w:tc>
          <w:tcPr>
            <w:tcW w:w="1924" w:type="dxa"/>
          </w:tcPr>
          <w:p w:rsidR="00275132" w:rsidRPr="007215F7" w:rsidRDefault="00275132" w:rsidP="007271EB">
            <w:pPr>
              <w:pStyle w:val="BodyText1"/>
              <w:rPr>
                <w:highlight w:val="yellow"/>
              </w:rPr>
            </w:pPr>
          </w:p>
          <w:p w:rsidR="00F17CA9" w:rsidRPr="007215F7" w:rsidRDefault="00F17CA9" w:rsidP="00F17CA9">
            <w:pPr>
              <w:pStyle w:val="BodyText1"/>
              <w:rPr>
                <w:highlight w:val="yellow"/>
              </w:rPr>
            </w:pPr>
            <w:r w:rsidRPr="007215F7">
              <w:rPr>
                <w:highlight w:val="yellow"/>
              </w:rPr>
              <w:t>Miljømedarbejder</w:t>
            </w:r>
          </w:p>
          <w:p w:rsidR="00F17CA9" w:rsidRPr="007215F7" w:rsidRDefault="00F17CA9" w:rsidP="00F17CA9">
            <w:pPr>
              <w:pStyle w:val="BodyText1"/>
              <w:rPr>
                <w:highlight w:val="yellow"/>
              </w:rPr>
            </w:pPr>
            <w:r w:rsidRPr="007215F7">
              <w:rPr>
                <w:highlight w:val="yellow"/>
              </w:rPr>
              <w:t>Pladsmand</w:t>
            </w:r>
          </w:p>
          <w:p w:rsidR="00F17CA9" w:rsidRPr="007215F7" w:rsidRDefault="00F17CA9" w:rsidP="00F17CA9">
            <w:pPr>
              <w:pStyle w:val="BodyText1"/>
              <w:rPr>
                <w:highlight w:val="yellow"/>
              </w:rPr>
            </w:pPr>
            <w:r w:rsidRPr="007215F7">
              <w:rPr>
                <w:highlight w:val="yellow"/>
              </w:rPr>
              <w:t>Bogholder</w:t>
            </w:r>
          </w:p>
          <w:p w:rsidR="00F17CA9" w:rsidRPr="007215F7" w:rsidRDefault="00F17CA9" w:rsidP="00F17CA9">
            <w:pPr>
              <w:pStyle w:val="BodyText1"/>
              <w:rPr>
                <w:highlight w:val="yellow"/>
              </w:rPr>
            </w:pPr>
            <w:r w:rsidRPr="007215F7">
              <w:rPr>
                <w:highlight w:val="yellow"/>
              </w:rPr>
              <w:t>Prøvetager</w:t>
            </w:r>
          </w:p>
          <w:p w:rsidR="00F17CA9" w:rsidRPr="007215F7" w:rsidRDefault="00F17CA9" w:rsidP="00F17CA9">
            <w:pPr>
              <w:pStyle w:val="BodyText1"/>
              <w:rPr>
                <w:highlight w:val="yellow"/>
              </w:rPr>
            </w:pPr>
            <w:r w:rsidRPr="007215F7">
              <w:rPr>
                <w:highlight w:val="yellow"/>
              </w:rPr>
              <w:lastRenderedPageBreak/>
              <w:t>Laboratorium</w:t>
            </w:r>
          </w:p>
        </w:tc>
        <w:tc>
          <w:tcPr>
            <w:tcW w:w="2951" w:type="dxa"/>
          </w:tcPr>
          <w:p w:rsidR="00275132" w:rsidRPr="007215F7" w:rsidRDefault="00275132" w:rsidP="007271EB">
            <w:pPr>
              <w:pStyle w:val="BodyText1"/>
              <w:rPr>
                <w:highlight w:val="yellow"/>
              </w:rPr>
            </w:pPr>
          </w:p>
          <w:p w:rsidR="00F17CA9" w:rsidRPr="007215F7" w:rsidRDefault="00F17CA9" w:rsidP="007271EB">
            <w:pPr>
              <w:pStyle w:val="BodyText1"/>
              <w:rPr>
                <w:highlight w:val="yellow"/>
              </w:rPr>
            </w:pPr>
            <w:r w:rsidRPr="007215F7">
              <w:rPr>
                <w:highlight w:val="yellow"/>
              </w:rPr>
              <w:t>Rediger</w:t>
            </w:r>
          </w:p>
          <w:p w:rsidR="00601912" w:rsidRPr="007215F7" w:rsidRDefault="00601912" w:rsidP="00601912">
            <w:pPr>
              <w:pStyle w:val="BodyText1"/>
              <w:rPr>
                <w:highlight w:val="yellow"/>
              </w:rPr>
            </w:pPr>
            <w:r w:rsidRPr="007215F7">
              <w:rPr>
                <w:highlight w:val="yellow"/>
              </w:rPr>
              <w:t>Ingen adgang</w:t>
            </w:r>
          </w:p>
          <w:p w:rsidR="00F17CA9" w:rsidRPr="007215F7" w:rsidRDefault="00F17CA9" w:rsidP="007271EB">
            <w:pPr>
              <w:pStyle w:val="BodyText1"/>
              <w:rPr>
                <w:highlight w:val="yellow"/>
              </w:rPr>
            </w:pPr>
            <w:r w:rsidRPr="007215F7">
              <w:rPr>
                <w:highlight w:val="yellow"/>
              </w:rPr>
              <w:t>Ingen adgang</w:t>
            </w:r>
          </w:p>
          <w:p w:rsidR="00F17CA9" w:rsidRPr="007215F7" w:rsidRDefault="0093099A" w:rsidP="007271EB">
            <w:pPr>
              <w:pStyle w:val="BodyText1"/>
              <w:rPr>
                <w:highlight w:val="yellow"/>
              </w:rPr>
            </w:pPr>
            <w:r w:rsidRPr="007215F7">
              <w:rPr>
                <w:highlight w:val="yellow"/>
              </w:rPr>
              <w:t>Rediger</w:t>
            </w:r>
          </w:p>
          <w:p w:rsidR="0093099A" w:rsidRPr="007215F7" w:rsidRDefault="0093099A" w:rsidP="007271EB">
            <w:pPr>
              <w:pStyle w:val="BodyText1"/>
              <w:rPr>
                <w:highlight w:val="yellow"/>
              </w:rPr>
            </w:pPr>
            <w:r w:rsidRPr="007215F7">
              <w:rPr>
                <w:highlight w:val="yellow"/>
              </w:rPr>
              <w:lastRenderedPageBreak/>
              <w:t>Rediger</w:t>
            </w:r>
          </w:p>
        </w:tc>
      </w:tr>
      <w:tr w:rsidR="00275132"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9630E5" w:rsidRPr="007215F7" w:rsidRDefault="009630E5" w:rsidP="009630E5">
            <w:pPr>
              <w:pStyle w:val="BodyText1"/>
              <w:rPr>
                <w:highlight w:val="yellow"/>
              </w:rPr>
            </w:pPr>
            <w:r w:rsidRPr="007215F7">
              <w:rPr>
                <w:highlight w:val="yellow"/>
              </w:rPr>
              <w:lastRenderedPageBreak/>
              <w:t>Stikprøve</w:t>
            </w:r>
          </w:p>
          <w:p w:rsidR="00275132" w:rsidRPr="007215F7" w:rsidRDefault="009630E5" w:rsidP="009630E5">
            <w:pPr>
              <w:pStyle w:val="BodyText1"/>
              <w:rPr>
                <w:highlight w:val="yellow"/>
              </w:rPr>
            </w:pPr>
            <w:r w:rsidRPr="007215F7">
              <w:rPr>
                <w:b/>
                <w:highlight w:val="yellow"/>
              </w:rPr>
              <w:t>Historik</w:t>
            </w:r>
          </w:p>
        </w:tc>
        <w:tc>
          <w:tcPr>
            <w:tcW w:w="1924" w:type="dxa"/>
          </w:tcPr>
          <w:p w:rsidR="00275132" w:rsidRPr="007215F7" w:rsidRDefault="00275132" w:rsidP="007271EB">
            <w:pPr>
              <w:pStyle w:val="BodyText1"/>
              <w:rPr>
                <w:highlight w:val="yellow"/>
              </w:rPr>
            </w:pPr>
          </w:p>
          <w:p w:rsidR="00F17CA9" w:rsidRPr="007215F7" w:rsidRDefault="00F17CA9" w:rsidP="00F17CA9">
            <w:pPr>
              <w:pStyle w:val="BodyText1"/>
              <w:rPr>
                <w:highlight w:val="yellow"/>
              </w:rPr>
            </w:pPr>
            <w:r w:rsidRPr="007215F7">
              <w:rPr>
                <w:highlight w:val="yellow"/>
              </w:rPr>
              <w:t>Miljømedarbejder</w:t>
            </w:r>
          </w:p>
          <w:p w:rsidR="00F17CA9" w:rsidRPr="007215F7" w:rsidRDefault="00F17CA9" w:rsidP="00F17CA9">
            <w:pPr>
              <w:pStyle w:val="BodyText1"/>
              <w:rPr>
                <w:highlight w:val="yellow"/>
              </w:rPr>
            </w:pPr>
            <w:r w:rsidRPr="007215F7">
              <w:rPr>
                <w:highlight w:val="yellow"/>
              </w:rPr>
              <w:t>Pladsmand</w:t>
            </w:r>
          </w:p>
          <w:p w:rsidR="00F17CA9" w:rsidRPr="007215F7" w:rsidRDefault="00F17CA9" w:rsidP="00F17CA9">
            <w:pPr>
              <w:pStyle w:val="BodyText1"/>
              <w:rPr>
                <w:highlight w:val="yellow"/>
              </w:rPr>
            </w:pPr>
            <w:r w:rsidRPr="007215F7">
              <w:rPr>
                <w:highlight w:val="yellow"/>
              </w:rPr>
              <w:t>Bogholder</w:t>
            </w:r>
          </w:p>
          <w:p w:rsidR="00F17CA9" w:rsidRPr="007215F7" w:rsidRDefault="00F17CA9" w:rsidP="00F17CA9">
            <w:pPr>
              <w:pStyle w:val="BodyText1"/>
              <w:rPr>
                <w:highlight w:val="yellow"/>
              </w:rPr>
            </w:pPr>
            <w:r w:rsidRPr="007215F7">
              <w:rPr>
                <w:highlight w:val="yellow"/>
              </w:rPr>
              <w:t>Prøvetager</w:t>
            </w:r>
          </w:p>
          <w:p w:rsidR="00F17CA9" w:rsidRPr="007215F7" w:rsidRDefault="00F17CA9" w:rsidP="00F17CA9">
            <w:pPr>
              <w:pStyle w:val="BodyText1"/>
              <w:rPr>
                <w:highlight w:val="yellow"/>
              </w:rPr>
            </w:pPr>
            <w:r w:rsidRPr="007215F7">
              <w:rPr>
                <w:highlight w:val="yellow"/>
              </w:rPr>
              <w:t>Laboratorium</w:t>
            </w:r>
          </w:p>
        </w:tc>
        <w:tc>
          <w:tcPr>
            <w:tcW w:w="2951" w:type="dxa"/>
          </w:tcPr>
          <w:p w:rsidR="00275132" w:rsidRPr="007215F7" w:rsidRDefault="00275132" w:rsidP="007271EB">
            <w:pPr>
              <w:pStyle w:val="BodyText1"/>
              <w:rPr>
                <w:highlight w:val="yellow"/>
              </w:rPr>
            </w:pPr>
          </w:p>
          <w:p w:rsidR="00F17CA9" w:rsidRPr="007215F7" w:rsidRDefault="00417038" w:rsidP="007271EB">
            <w:pPr>
              <w:pStyle w:val="BodyText1"/>
              <w:rPr>
                <w:highlight w:val="yellow"/>
              </w:rPr>
            </w:pPr>
            <w:r w:rsidRPr="007215F7">
              <w:rPr>
                <w:highlight w:val="yellow"/>
              </w:rPr>
              <w:t>Se</w:t>
            </w:r>
          </w:p>
          <w:p w:rsidR="00F17CA9" w:rsidRPr="007215F7" w:rsidRDefault="00417038" w:rsidP="007271EB">
            <w:pPr>
              <w:pStyle w:val="BodyText1"/>
              <w:rPr>
                <w:highlight w:val="yellow"/>
              </w:rPr>
            </w:pPr>
            <w:r w:rsidRPr="007215F7">
              <w:rPr>
                <w:highlight w:val="yellow"/>
              </w:rPr>
              <w:t>Se</w:t>
            </w:r>
          </w:p>
          <w:p w:rsidR="00F17CA9" w:rsidRPr="007215F7" w:rsidRDefault="00F17CA9" w:rsidP="007271EB">
            <w:pPr>
              <w:pStyle w:val="BodyText1"/>
              <w:rPr>
                <w:highlight w:val="yellow"/>
              </w:rPr>
            </w:pPr>
            <w:r w:rsidRPr="007215F7">
              <w:rPr>
                <w:highlight w:val="yellow"/>
              </w:rPr>
              <w:t>Se</w:t>
            </w:r>
          </w:p>
          <w:p w:rsidR="00F17CA9" w:rsidRPr="007215F7" w:rsidRDefault="00F17CA9" w:rsidP="007271EB">
            <w:pPr>
              <w:pStyle w:val="BodyText1"/>
              <w:rPr>
                <w:highlight w:val="yellow"/>
              </w:rPr>
            </w:pPr>
            <w:r w:rsidRPr="007215F7">
              <w:rPr>
                <w:highlight w:val="yellow"/>
              </w:rPr>
              <w:t>Se</w:t>
            </w:r>
          </w:p>
          <w:p w:rsidR="0093099A" w:rsidRPr="007215F7" w:rsidRDefault="0093099A" w:rsidP="007271EB">
            <w:pPr>
              <w:pStyle w:val="BodyText1"/>
              <w:rPr>
                <w:highlight w:val="yellow"/>
              </w:rPr>
            </w:pPr>
            <w:r w:rsidRPr="007215F7">
              <w:rPr>
                <w:highlight w:val="yellow"/>
              </w:rPr>
              <w:t>Se</w:t>
            </w:r>
          </w:p>
        </w:tc>
      </w:tr>
      <w:tr w:rsidR="00887AC6"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887AC6" w:rsidRPr="007215F7" w:rsidRDefault="00887AC6" w:rsidP="009630E5">
            <w:pPr>
              <w:pStyle w:val="BodyText1"/>
              <w:rPr>
                <w:highlight w:val="yellow"/>
              </w:rPr>
            </w:pPr>
            <w:r w:rsidRPr="007215F7">
              <w:rPr>
                <w:highlight w:val="yellow"/>
              </w:rPr>
              <w:t>Administration</w:t>
            </w:r>
          </w:p>
          <w:p w:rsidR="00887AC6" w:rsidRPr="007215F7" w:rsidRDefault="00887AC6" w:rsidP="009630E5">
            <w:pPr>
              <w:pStyle w:val="BodyText1"/>
              <w:rPr>
                <w:b/>
                <w:highlight w:val="yellow"/>
              </w:rPr>
            </w:pPr>
            <w:r w:rsidRPr="007215F7">
              <w:rPr>
                <w:b/>
                <w:highlight w:val="yellow"/>
              </w:rPr>
              <w:t>Betaler</w:t>
            </w:r>
          </w:p>
        </w:tc>
        <w:tc>
          <w:tcPr>
            <w:tcW w:w="1924" w:type="dxa"/>
          </w:tcPr>
          <w:p w:rsidR="00887AC6" w:rsidRPr="007215F7" w:rsidRDefault="00887AC6" w:rsidP="007271EB">
            <w:pPr>
              <w:pStyle w:val="BodyText1"/>
              <w:rPr>
                <w:highlight w:val="yellow"/>
              </w:rPr>
            </w:pPr>
          </w:p>
          <w:p w:rsidR="00183FA8" w:rsidRPr="007215F7" w:rsidRDefault="00183FA8" w:rsidP="007271EB">
            <w:pPr>
              <w:pStyle w:val="BodyText1"/>
              <w:rPr>
                <w:highlight w:val="yellow"/>
              </w:rPr>
            </w:pPr>
            <w:r w:rsidRPr="007215F7">
              <w:rPr>
                <w:highlight w:val="yellow"/>
              </w:rPr>
              <w:t>Bogholder</w:t>
            </w:r>
          </w:p>
        </w:tc>
        <w:tc>
          <w:tcPr>
            <w:tcW w:w="2951" w:type="dxa"/>
          </w:tcPr>
          <w:p w:rsidR="00887AC6" w:rsidRPr="007215F7" w:rsidRDefault="00887AC6" w:rsidP="007271EB">
            <w:pPr>
              <w:pStyle w:val="BodyText1"/>
              <w:rPr>
                <w:highlight w:val="yellow"/>
              </w:rPr>
            </w:pPr>
          </w:p>
          <w:p w:rsidR="00183FA8" w:rsidRPr="007215F7" w:rsidRDefault="00183FA8" w:rsidP="007271EB">
            <w:pPr>
              <w:pStyle w:val="BodyText1"/>
              <w:rPr>
                <w:highlight w:val="yellow"/>
              </w:rPr>
            </w:pPr>
            <w:r w:rsidRPr="007215F7">
              <w:rPr>
                <w:highlight w:val="yellow"/>
              </w:rPr>
              <w:t>Rediger</w:t>
            </w:r>
          </w:p>
        </w:tc>
      </w:tr>
      <w:tr w:rsidR="00887AC6"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887AC6" w:rsidRPr="007215F7" w:rsidRDefault="00887AC6" w:rsidP="00887AC6">
            <w:pPr>
              <w:pStyle w:val="BodyText1"/>
              <w:rPr>
                <w:highlight w:val="yellow"/>
              </w:rPr>
            </w:pPr>
            <w:r w:rsidRPr="007215F7">
              <w:rPr>
                <w:highlight w:val="yellow"/>
              </w:rPr>
              <w:t>Administration</w:t>
            </w:r>
          </w:p>
          <w:p w:rsidR="00887AC6" w:rsidRPr="007215F7" w:rsidRDefault="00887AC6" w:rsidP="00887AC6">
            <w:pPr>
              <w:pStyle w:val="BodyText1"/>
              <w:rPr>
                <w:highlight w:val="yellow"/>
              </w:rPr>
            </w:pPr>
            <w:r w:rsidRPr="007215F7">
              <w:rPr>
                <w:b/>
                <w:highlight w:val="yellow"/>
              </w:rPr>
              <w:t>Kommune brugere</w:t>
            </w:r>
          </w:p>
        </w:tc>
        <w:tc>
          <w:tcPr>
            <w:tcW w:w="1924" w:type="dxa"/>
          </w:tcPr>
          <w:p w:rsidR="00887AC6" w:rsidRPr="007215F7" w:rsidRDefault="00887AC6" w:rsidP="007271EB">
            <w:pPr>
              <w:pStyle w:val="BodyText1"/>
              <w:rPr>
                <w:highlight w:val="yellow"/>
              </w:rPr>
            </w:pPr>
          </w:p>
          <w:p w:rsidR="00183FA8" w:rsidRPr="007215F7" w:rsidRDefault="00183FA8" w:rsidP="007271EB">
            <w:pPr>
              <w:pStyle w:val="BodyText1"/>
              <w:rPr>
                <w:highlight w:val="yellow"/>
              </w:rPr>
            </w:pPr>
            <w:r w:rsidRPr="007215F7">
              <w:rPr>
                <w:highlight w:val="yellow"/>
              </w:rPr>
              <w:t>Kommune adm.</w:t>
            </w:r>
          </w:p>
        </w:tc>
        <w:tc>
          <w:tcPr>
            <w:tcW w:w="2951" w:type="dxa"/>
          </w:tcPr>
          <w:p w:rsidR="00887AC6" w:rsidRPr="007215F7" w:rsidRDefault="00887AC6" w:rsidP="007271EB">
            <w:pPr>
              <w:pStyle w:val="BodyText1"/>
              <w:rPr>
                <w:highlight w:val="yellow"/>
              </w:rPr>
            </w:pPr>
          </w:p>
          <w:p w:rsidR="00183FA8" w:rsidRPr="007215F7" w:rsidRDefault="00183FA8" w:rsidP="007271EB">
            <w:pPr>
              <w:pStyle w:val="BodyText1"/>
              <w:rPr>
                <w:highlight w:val="yellow"/>
              </w:rPr>
            </w:pPr>
            <w:r w:rsidRPr="007215F7">
              <w:rPr>
                <w:highlight w:val="yellow"/>
              </w:rPr>
              <w:t>Rediger</w:t>
            </w:r>
          </w:p>
        </w:tc>
      </w:tr>
      <w:tr w:rsidR="00887AC6"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887AC6" w:rsidRPr="007215F7" w:rsidRDefault="00887AC6" w:rsidP="00887AC6">
            <w:pPr>
              <w:pStyle w:val="BodyText1"/>
              <w:rPr>
                <w:highlight w:val="yellow"/>
              </w:rPr>
            </w:pPr>
            <w:r w:rsidRPr="007215F7">
              <w:rPr>
                <w:highlight w:val="yellow"/>
              </w:rPr>
              <w:t>Administration</w:t>
            </w:r>
          </w:p>
          <w:p w:rsidR="00887AC6" w:rsidRPr="007215F7" w:rsidRDefault="00887AC6" w:rsidP="00887AC6">
            <w:pPr>
              <w:pStyle w:val="BodyText1"/>
              <w:rPr>
                <w:highlight w:val="yellow"/>
              </w:rPr>
            </w:pPr>
            <w:r w:rsidRPr="007215F7">
              <w:rPr>
                <w:b/>
                <w:highlight w:val="yellow"/>
              </w:rPr>
              <w:t>Jordmodtager brugere</w:t>
            </w:r>
          </w:p>
        </w:tc>
        <w:tc>
          <w:tcPr>
            <w:tcW w:w="1924" w:type="dxa"/>
          </w:tcPr>
          <w:p w:rsidR="00887AC6" w:rsidRPr="007215F7" w:rsidRDefault="00887AC6" w:rsidP="007271EB">
            <w:pPr>
              <w:pStyle w:val="BodyText1"/>
              <w:rPr>
                <w:highlight w:val="yellow"/>
              </w:rPr>
            </w:pPr>
          </w:p>
          <w:p w:rsidR="00183FA8" w:rsidRPr="007215F7" w:rsidRDefault="00183FA8" w:rsidP="007271EB">
            <w:pPr>
              <w:pStyle w:val="BodyText1"/>
              <w:rPr>
                <w:highlight w:val="yellow"/>
              </w:rPr>
            </w:pPr>
            <w:r w:rsidRPr="007215F7">
              <w:rPr>
                <w:highlight w:val="yellow"/>
              </w:rPr>
              <w:t>Jordmodtager adm.</w:t>
            </w:r>
          </w:p>
        </w:tc>
        <w:tc>
          <w:tcPr>
            <w:tcW w:w="2951" w:type="dxa"/>
          </w:tcPr>
          <w:p w:rsidR="00887AC6" w:rsidRPr="007215F7" w:rsidRDefault="00887AC6" w:rsidP="007271EB">
            <w:pPr>
              <w:pStyle w:val="BodyText1"/>
              <w:rPr>
                <w:highlight w:val="yellow"/>
              </w:rPr>
            </w:pPr>
          </w:p>
          <w:p w:rsidR="00183FA8" w:rsidRPr="007215F7" w:rsidRDefault="00183FA8" w:rsidP="007271EB">
            <w:pPr>
              <w:pStyle w:val="BodyText1"/>
              <w:rPr>
                <w:highlight w:val="yellow"/>
              </w:rPr>
            </w:pPr>
            <w:r w:rsidRPr="007215F7">
              <w:rPr>
                <w:highlight w:val="yellow"/>
              </w:rPr>
              <w:t>Rediger</w:t>
            </w:r>
          </w:p>
        </w:tc>
      </w:tr>
      <w:tr w:rsidR="00887AC6"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887AC6" w:rsidRPr="007215F7" w:rsidRDefault="00887AC6" w:rsidP="00887AC6">
            <w:pPr>
              <w:pStyle w:val="BodyText1"/>
              <w:rPr>
                <w:highlight w:val="yellow"/>
              </w:rPr>
            </w:pPr>
            <w:r w:rsidRPr="007215F7">
              <w:rPr>
                <w:highlight w:val="yellow"/>
              </w:rPr>
              <w:t>Administration</w:t>
            </w:r>
          </w:p>
          <w:p w:rsidR="00887AC6" w:rsidRPr="007215F7" w:rsidRDefault="00887AC6" w:rsidP="00887AC6">
            <w:pPr>
              <w:pStyle w:val="BodyText1"/>
              <w:rPr>
                <w:highlight w:val="yellow"/>
              </w:rPr>
            </w:pPr>
            <w:r w:rsidRPr="007215F7">
              <w:rPr>
                <w:b/>
                <w:highlight w:val="yellow"/>
              </w:rPr>
              <w:t>Jordmodtager</w:t>
            </w:r>
          </w:p>
        </w:tc>
        <w:tc>
          <w:tcPr>
            <w:tcW w:w="1924" w:type="dxa"/>
          </w:tcPr>
          <w:p w:rsidR="00887AC6" w:rsidRPr="007215F7" w:rsidRDefault="00887AC6" w:rsidP="007271EB">
            <w:pPr>
              <w:pStyle w:val="BodyText1"/>
              <w:rPr>
                <w:highlight w:val="yellow"/>
              </w:rPr>
            </w:pPr>
          </w:p>
          <w:p w:rsidR="00887AC6" w:rsidRPr="007215F7" w:rsidRDefault="00887AC6" w:rsidP="007271EB">
            <w:pPr>
              <w:pStyle w:val="BodyText1"/>
              <w:rPr>
                <w:highlight w:val="yellow"/>
              </w:rPr>
            </w:pPr>
            <w:r w:rsidRPr="007215F7">
              <w:rPr>
                <w:highlight w:val="yellow"/>
              </w:rPr>
              <w:t>Kommune adm.</w:t>
            </w:r>
          </w:p>
          <w:p w:rsidR="00887AC6" w:rsidRPr="007215F7" w:rsidRDefault="00887AC6" w:rsidP="00887AC6">
            <w:pPr>
              <w:pStyle w:val="BodyText1"/>
              <w:rPr>
                <w:highlight w:val="yellow"/>
              </w:rPr>
            </w:pPr>
            <w:r w:rsidRPr="007215F7">
              <w:rPr>
                <w:highlight w:val="yellow"/>
              </w:rPr>
              <w:t>Jordmodtager adm.</w:t>
            </w:r>
          </w:p>
        </w:tc>
        <w:tc>
          <w:tcPr>
            <w:tcW w:w="2951" w:type="dxa"/>
          </w:tcPr>
          <w:p w:rsidR="00887AC6" w:rsidRPr="007215F7" w:rsidRDefault="00887AC6" w:rsidP="007271EB">
            <w:pPr>
              <w:pStyle w:val="BodyText1"/>
              <w:rPr>
                <w:highlight w:val="yellow"/>
              </w:rPr>
            </w:pPr>
          </w:p>
          <w:p w:rsidR="00887AC6" w:rsidRPr="007215F7" w:rsidRDefault="00887AC6" w:rsidP="007271EB">
            <w:pPr>
              <w:pStyle w:val="BodyText1"/>
              <w:rPr>
                <w:highlight w:val="yellow"/>
              </w:rPr>
            </w:pPr>
            <w:r w:rsidRPr="007215F7">
              <w:rPr>
                <w:highlight w:val="yellow"/>
              </w:rPr>
              <w:t>Rediger</w:t>
            </w:r>
          </w:p>
          <w:p w:rsidR="00887AC6" w:rsidRPr="007215F7" w:rsidRDefault="00887AC6" w:rsidP="007271EB">
            <w:pPr>
              <w:pStyle w:val="BodyText1"/>
              <w:rPr>
                <w:highlight w:val="yellow"/>
              </w:rPr>
            </w:pPr>
            <w:r w:rsidRPr="007215F7">
              <w:rPr>
                <w:highlight w:val="yellow"/>
              </w:rPr>
              <w:t>Rediger</w:t>
            </w:r>
          </w:p>
        </w:tc>
      </w:tr>
      <w:tr w:rsidR="00887AC6"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887AC6" w:rsidRPr="007215F7" w:rsidRDefault="00887AC6" w:rsidP="00887AC6">
            <w:pPr>
              <w:pStyle w:val="BodyText1"/>
              <w:rPr>
                <w:highlight w:val="yellow"/>
              </w:rPr>
            </w:pPr>
            <w:r w:rsidRPr="007215F7">
              <w:rPr>
                <w:highlight w:val="yellow"/>
              </w:rPr>
              <w:t>Administration</w:t>
            </w:r>
          </w:p>
          <w:p w:rsidR="00887AC6" w:rsidRPr="007215F7" w:rsidRDefault="00887AC6" w:rsidP="00887AC6">
            <w:pPr>
              <w:pStyle w:val="BodyText1"/>
              <w:rPr>
                <w:highlight w:val="yellow"/>
              </w:rPr>
            </w:pPr>
            <w:r w:rsidRPr="007215F7">
              <w:rPr>
                <w:b/>
                <w:highlight w:val="yellow"/>
              </w:rPr>
              <w:t>Modtageranlæg</w:t>
            </w:r>
          </w:p>
        </w:tc>
        <w:tc>
          <w:tcPr>
            <w:tcW w:w="1924" w:type="dxa"/>
          </w:tcPr>
          <w:p w:rsidR="00887AC6" w:rsidRPr="007215F7" w:rsidRDefault="00887AC6" w:rsidP="00887AC6">
            <w:pPr>
              <w:pStyle w:val="BodyText1"/>
              <w:rPr>
                <w:highlight w:val="yellow"/>
              </w:rPr>
            </w:pPr>
          </w:p>
          <w:p w:rsidR="00887AC6" w:rsidRPr="007215F7" w:rsidRDefault="00887AC6" w:rsidP="00887AC6">
            <w:pPr>
              <w:pStyle w:val="BodyText1"/>
              <w:rPr>
                <w:highlight w:val="yellow"/>
              </w:rPr>
            </w:pPr>
            <w:r w:rsidRPr="007215F7">
              <w:rPr>
                <w:highlight w:val="yellow"/>
              </w:rPr>
              <w:t>Kommune adm.</w:t>
            </w:r>
          </w:p>
          <w:p w:rsidR="00887AC6" w:rsidRPr="007215F7" w:rsidRDefault="00887AC6" w:rsidP="00887AC6">
            <w:pPr>
              <w:pStyle w:val="BodyText1"/>
              <w:rPr>
                <w:highlight w:val="yellow"/>
              </w:rPr>
            </w:pPr>
            <w:r w:rsidRPr="007215F7">
              <w:rPr>
                <w:highlight w:val="yellow"/>
              </w:rPr>
              <w:t>Jordmodtager adm.</w:t>
            </w:r>
          </w:p>
        </w:tc>
        <w:tc>
          <w:tcPr>
            <w:tcW w:w="2951" w:type="dxa"/>
          </w:tcPr>
          <w:p w:rsidR="00887AC6" w:rsidRPr="007215F7" w:rsidRDefault="00887AC6" w:rsidP="007271EB">
            <w:pPr>
              <w:pStyle w:val="BodyText1"/>
              <w:rPr>
                <w:highlight w:val="yellow"/>
              </w:rPr>
            </w:pPr>
          </w:p>
          <w:p w:rsidR="00887AC6" w:rsidRPr="007215F7" w:rsidRDefault="00887AC6" w:rsidP="007271EB">
            <w:pPr>
              <w:pStyle w:val="BodyText1"/>
              <w:rPr>
                <w:highlight w:val="yellow"/>
              </w:rPr>
            </w:pPr>
            <w:r w:rsidRPr="007215F7">
              <w:rPr>
                <w:highlight w:val="yellow"/>
              </w:rPr>
              <w:t>Rediger</w:t>
            </w:r>
          </w:p>
          <w:p w:rsidR="00887AC6" w:rsidRPr="007215F7" w:rsidRDefault="00887AC6" w:rsidP="007271EB">
            <w:pPr>
              <w:pStyle w:val="BodyText1"/>
              <w:rPr>
                <w:highlight w:val="yellow"/>
              </w:rPr>
            </w:pPr>
            <w:r w:rsidRPr="007215F7">
              <w:rPr>
                <w:highlight w:val="yellow"/>
              </w:rPr>
              <w:t>Rediger</w:t>
            </w:r>
          </w:p>
        </w:tc>
      </w:tr>
    </w:tbl>
    <w:p w:rsidR="009D7BCF" w:rsidRDefault="009D7BCF" w:rsidP="007271EB">
      <w:pPr>
        <w:pStyle w:val="BodyText1"/>
        <w:rPr>
          <w:highlight w:val="yellow"/>
        </w:rPr>
      </w:pPr>
    </w:p>
    <w:p w:rsidR="008323B8" w:rsidRDefault="008323B8" w:rsidP="008323B8">
      <w:pPr>
        <w:pStyle w:val="Heading3"/>
        <w:rPr>
          <w:highlight w:val="yellow"/>
        </w:rPr>
      </w:pPr>
      <w:bookmarkStart w:id="12" w:name="_Toc418583747"/>
      <w:r>
        <w:rPr>
          <w:highlight w:val="yellow"/>
        </w:rPr>
        <w:t>Ekstern bruger som er transportør</w:t>
      </w:r>
      <w:bookmarkEnd w:id="12"/>
    </w:p>
    <w:p w:rsidR="007271EB" w:rsidRPr="007215F7" w:rsidRDefault="00DE102D" w:rsidP="007271EB">
      <w:pPr>
        <w:pStyle w:val="Heading3"/>
        <w:rPr>
          <w:highlight w:val="yellow"/>
        </w:rPr>
      </w:pPr>
      <w:bookmarkStart w:id="13" w:name="_Toc418583748"/>
      <w:r w:rsidRPr="007215F7">
        <w:rPr>
          <w:highlight w:val="yellow"/>
        </w:rPr>
        <w:t>Søgepri</w:t>
      </w:r>
      <w:r w:rsidR="007271EB" w:rsidRPr="007215F7">
        <w:rPr>
          <w:highlight w:val="yellow"/>
        </w:rPr>
        <w:t>n</w:t>
      </w:r>
      <w:r w:rsidRPr="007215F7">
        <w:rPr>
          <w:highlight w:val="yellow"/>
        </w:rPr>
        <w:t>cip</w:t>
      </w:r>
      <w:bookmarkEnd w:id="13"/>
    </w:p>
    <w:p w:rsidR="00E44CAB" w:rsidRPr="007215F7" w:rsidRDefault="007271EB" w:rsidP="008A4C80">
      <w:pPr>
        <w:pStyle w:val="BodyText1"/>
        <w:rPr>
          <w:highlight w:val="yellow"/>
        </w:rPr>
      </w:pPr>
      <w:r w:rsidRPr="007215F7">
        <w:rPr>
          <w:highlight w:val="yellow"/>
        </w:rPr>
        <w:t xml:space="preserve">Søgefunktionerne i FlytJord er opbygget efter det princip, at man kun kan søge og se ”egne data”. </w:t>
      </w:r>
    </w:p>
    <w:p w:rsidR="007271EB" w:rsidRPr="007215F7" w:rsidRDefault="007271EB" w:rsidP="008A4C80">
      <w:pPr>
        <w:pStyle w:val="BodyText1"/>
        <w:rPr>
          <w:highlight w:val="yellow"/>
        </w:rPr>
      </w:pPr>
      <w:r w:rsidRPr="007215F7">
        <w:rPr>
          <w:highlight w:val="yellow"/>
        </w:rPr>
        <w:lastRenderedPageBreak/>
        <w:t xml:space="preserve">En </w:t>
      </w:r>
      <w:r w:rsidR="00E44CAB" w:rsidRPr="007215F7">
        <w:rPr>
          <w:highlight w:val="yellow"/>
        </w:rPr>
        <w:t xml:space="preserve">bruger fra en kommune, kan søge og se </w:t>
      </w:r>
      <w:r w:rsidR="00F2601B" w:rsidRPr="007215F7">
        <w:rPr>
          <w:highlight w:val="yellow"/>
        </w:rPr>
        <w:t xml:space="preserve">de </w:t>
      </w:r>
      <w:r w:rsidR="00E44CAB" w:rsidRPr="007215F7">
        <w:rPr>
          <w:highlight w:val="yellow"/>
        </w:rPr>
        <w:t>anmeldelser</w:t>
      </w:r>
      <w:r w:rsidR="00C15BEC" w:rsidRPr="007215F7">
        <w:rPr>
          <w:highlight w:val="yellow"/>
        </w:rPr>
        <w:t>,</w:t>
      </w:r>
      <w:r w:rsidR="00F2601B" w:rsidRPr="007215F7">
        <w:rPr>
          <w:highlight w:val="yellow"/>
        </w:rPr>
        <w:t xml:space="preserve"> der stammer fra ejendommen i den givne kommune</w:t>
      </w:r>
      <w:r w:rsidR="00E44CAB" w:rsidRPr="007215F7">
        <w:rPr>
          <w:highlight w:val="yellow"/>
        </w:rPr>
        <w:t>.</w:t>
      </w:r>
    </w:p>
    <w:p w:rsidR="00E44CAB" w:rsidRPr="007215F7" w:rsidRDefault="00E44CAB" w:rsidP="008A4C80">
      <w:pPr>
        <w:pStyle w:val="BodyText1"/>
        <w:rPr>
          <w:highlight w:val="yellow"/>
        </w:rPr>
      </w:pPr>
      <w:r w:rsidRPr="007215F7">
        <w:rPr>
          <w:highlight w:val="yellow"/>
        </w:rPr>
        <w:t>En bruger fra en jordmodtager, kan søge og se</w:t>
      </w:r>
      <w:r w:rsidR="001F09B3">
        <w:rPr>
          <w:highlight w:val="yellow"/>
        </w:rPr>
        <w:t>:</w:t>
      </w:r>
      <w:r w:rsidRPr="007215F7">
        <w:rPr>
          <w:highlight w:val="yellow"/>
        </w:rPr>
        <w:t xml:space="preserve"> </w:t>
      </w:r>
    </w:p>
    <w:p w:rsidR="00E44CAB" w:rsidRPr="007215F7" w:rsidRDefault="00E44CAB" w:rsidP="00E44CAB">
      <w:pPr>
        <w:pStyle w:val="BodyText1"/>
        <w:numPr>
          <w:ilvl w:val="0"/>
          <w:numId w:val="20"/>
        </w:numPr>
        <w:rPr>
          <w:highlight w:val="yellow"/>
        </w:rPr>
      </w:pPr>
      <w:r w:rsidRPr="007215F7">
        <w:rPr>
          <w:highlight w:val="yellow"/>
        </w:rPr>
        <w:t xml:space="preserve">Anmeldelser, hvor et af jordmodtagerens modtageranlæg er </w:t>
      </w:r>
      <w:r w:rsidR="00F2601B" w:rsidRPr="007215F7">
        <w:rPr>
          <w:highlight w:val="yellow"/>
        </w:rPr>
        <w:t xml:space="preserve">valgt </w:t>
      </w:r>
      <w:r w:rsidRPr="007215F7">
        <w:rPr>
          <w:highlight w:val="yellow"/>
        </w:rPr>
        <w:t xml:space="preserve"> </w:t>
      </w:r>
    </w:p>
    <w:p w:rsidR="00E44CAB" w:rsidRPr="007215F7" w:rsidRDefault="00E44CAB" w:rsidP="00E44CAB">
      <w:pPr>
        <w:pStyle w:val="BodyText1"/>
        <w:numPr>
          <w:ilvl w:val="0"/>
          <w:numId w:val="20"/>
        </w:numPr>
        <w:rPr>
          <w:highlight w:val="yellow"/>
        </w:rPr>
      </w:pPr>
      <w:r w:rsidRPr="007215F7">
        <w:rPr>
          <w:highlight w:val="yellow"/>
        </w:rPr>
        <w:t>Stikprøver og vognlæs, som er registreret på modtageranlæ</w:t>
      </w:r>
      <w:r w:rsidR="00F2601B" w:rsidRPr="007215F7">
        <w:rPr>
          <w:highlight w:val="yellow"/>
        </w:rPr>
        <w:t>g</w:t>
      </w:r>
      <w:r w:rsidRPr="007215F7">
        <w:rPr>
          <w:highlight w:val="yellow"/>
        </w:rPr>
        <w:t>get</w:t>
      </w:r>
    </w:p>
    <w:p w:rsidR="00E44CAB" w:rsidRPr="007215F7" w:rsidRDefault="00E44CAB" w:rsidP="00E44CAB">
      <w:pPr>
        <w:pStyle w:val="BodyText1"/>
        <w:numPr>
          <w:ilvl w:val="0"/>
          <w:numId w:val="20"/>
        </w:numPr>
        <w:rPr>
          <w:highlight w:val="yellow"/>
        </w:rPr>
      </w:pPr>
      <w:r w:rsidRPr="007215F7">
        <w:rPr>
          <w:highlight w:val="yellow"/>
        </w:rPr>
        <w:t>Betalere, som er registreret som betaler på anmeldelser, hvor et af jordmo</w:t>
      </w:r>
      <w:r w:rsidRPr="007215F7">
        <w:rPr>
          <w:highlight w:val="yellow"/>
        </w:rPr>
        <w:t>d</w:t>
      </w:r>
      <w:r w:rsidRPr="007215F7">
        <w:rPr>
          <w:highlight w:val="yellow"/>
        </w:rPr>
        <w:t xml:space="preserve">tagerens modtageranlæg er </w:t>
      </w:r>
      <w:r w:rsidR="00F2601B" w:rsidRPr="007215F7">
        <w:rPr>
          <w:highlight w:val="yellow"/>
        </w:rPr>
        <w:t>valgt</w:t>
      </w:r>
    </w:p>
    <w:p w:rsidR="00CF18EC" w:rsidRDefault="00E44CAB" w:rsidP="00F465CD">
      <w:pPr>
        <w:pStyle w:val="BodyText1"/>
        <w:rPr>
          <w:highlight w:val="yellow"/>
        </w:rPr>
      </w:pPr>
      <w:r w:rsidRPr="007215F7">
        <w:rPr>
          <w:highlight w:val="yellow"/>
        </w:rPr>
        <w:t>Eksterne brugere fra samme firma, kan søge og se hinandens anmeldelser. FlytJord anvender CVR nummer og e-mail domæne til at knytte eksterne brugere til samme firma</w:t>
      </w:r>
      <w:r w:rsidR="00CF18EC">
        <w:rPr>
          <w:highlight w:val="yellow"/>
        </w:rPr>
        <w:t>.</w:t>
      </w:r>
    </w:p>
    <w:p w:rsidR="00CF18EC" w:rsidRDefault="00CF18EC">
      <w:pPr>
        <w:spacing w:line="240" w:lineRule="auto"/>
        <w:rPr>
          <w:rFonts w:eastAsia="Calibri"/>
          <w:szCs w:val="22"/>
          <w:highlight w:val="yellow"/>
          <w:lang w:eastAsia="en-US"/>
        </w:rPr>
      </w:pPr>
      <w:r>
        <w:rPr>
          <w:highlight w:val="yellow"/>
        </w:rPr>
        <w:br w:type="page"/>
      </w:r>
    </w:p>
    <w:p w:rsidR="00CF18EC" w:rsidRPr="00CF18EC" w:rsidRDefault="00CF18EC" w:rsidP="00E67EBB">
      <w:pPr>
        <w:pStyle w:val="Heading1"/>
        <w:rPr>
          <w:highlight w:val="yellow"/>
        </w:rPr>
      </w:pPr>
      <w:bookmarkStart w:id="14" w:name="_Toc418583749"/>
      <w:r w:rsidRPr="00CF18EC">
        <w:rPr>
          <w:highlight w:val="yellow"/>
        </w:rPr>
        <w:lastRenderedPageBreak/>
        <w:t>Administration af jordmodtagere og brugere</w:t>
      </w:r>
      <w:bookmarkEnd w:id="14"/>
    </w:p>
    <w:p w:rsidR="00CF18EC" w:rsidRPr="00CF18EC" w:rsidRDefault="00CF18EC" w:rsidP="00E67EBB">
      <w:pPr>
        <w:pStyle w:val="Heading2"/>
        <w:rPr>
          <w:highlight w:val="yellow"/>
        </w:rPr>
      </w:pPr>
      <w:bookmarkStart w:id="15" w:name="_Toc418583750"/>
      <w:r w:rsidRPr="00CF18EC">
        <w:rPr>
          <w:highlight w:val="yellow"/>
        </w:rPr>
        <w:t>Generelt</w:t>
      </w:r>
      <w:bookmarkEnd w:id="15"/>
    </w:p>
    <w:p w:rsidR="00CF18EC" w:rsidRPr="00CF18EC" w:rsidRDefault="00CF18EC" w:rsidP="00CF18EC">
      <w:pPr>
        <w:pStyle w:val="BodyText1"/>
        <w:rPr>
          <w:highlight w:val="yellow"/>
        </w:rPr>
      </w:pPr>
      <w:r w:rsidRPr="00CF18EC">
        <w:rPr>
          <w:highlight w:val="yellow"/>
        </w:rPr>
        <w:t>Vedrørende jordmodtagere er der 2 forskellige cases:</w:t>
      </w:r>
    </w:p>
    <w:p w:rsidR="00CF18EC" w:rsidRPr="00CF18EC" w:rsidRDefault="00CF18EC" w:rsidP="00CF18EC">
      <w:pPr>
        <w:pStyle w:val="BodyText1"/>
        <w:rPr>
          <w:highlight w:val="yellow"/>
        </w:rPr>
      </w:pPr>
      <w:r w:rsidRPr="00CF18EC">
        <w:rPr>
          <w:highlight w:val="yellow"/>
        </w:rPr>
        <w:t>Jordmodtageren anvender FlytJord</w:t>
      </w:r>
    </w:p>
    <w:p w:rsidR="00CF18EC" w:rsidRPr="00CF18EC" w:rsidRDefault="00CF18EC" w:rsidP="00CF18EC">
      <w:pPr>
        <w:pStyle w:val="BodyText1"/>
        <w:rPr>
          <w:highlight w:val="yellow"/>
        </w:rPr>
      </w:pPr>
      <w:r w:rsidRPr="00CF18EC">
        <w:rPr>
          <w:highlight w:val="yellow"/>
        </w:rPr>
        <w:t>Jordmodtageren anvender ikke FlytJord</w:t>
      </w:r>
    </w:p>
    <w:p w:rsidR="00CF18EC" w:rsidRPr="00CF18EC" w:rsidRDefault="00CF18EC" w:rsidP="00CF18EC">
      <w:pPr>
        <w:pStyle w:val="BodyText1"/>
        <w:rPr>
          <w:highlight w:val="yellow"/>
        </w:rPr>
      </w:pPr>
      <w:r w:rsidRPr="00CF18EC">
        <w:rPr>
          <w:highlight w:val="yellow"/>
        </w:rPr>
        <w:t>Ad case 1:</w:t>
      </w:r>
    </w:p>
    <w:p w:rsidR="00CF18EC" w:rsidRPr="00CF18EC" w:rsidRDefault="00CF18EC" w:rsidP="00CF18EC">
      <w:pPr>
        <w:pStyle w:val="BodyText1"/>
        <w:rPr>
          <w:highlight w:val="yellow"/>
        </w:rPr>
      </w:pPr>
      <w:r w:rsidRPr="00CF18EC">
        <w:rPr>
          <w:highlight w:val="yellow"/>
        </w:rPr>
        <w:t>En ny FlytJord jordmodtager skal oprettes og  konfigureres af systemleverand</w:t>
      </w:r>
      <w:r w:rsidRPr="00CF18EC">
        <w:rPr>
          <w:highlight w:val="yellow"/>
        </w:rPr>
        <w:t>ø</w:t>
      </w:r>
      <w:r w:rsidRPr="00CF18EC">
        <w:rPr>
          <w:highlight w:val="yellow"/>
        </w:rPr>
        <w:t>ren.</w:t>
      </w:r>
      <w:r w:rsidRPr="00CF18EC">
        <w:rPr>
          <w:highlight w:val="yellow"/>
        </w:rPr>
        <w:br/>
        <w:t>I den forbindelse oprettes en administrator bruger, som kan oprette nye brugere og modtageranlæg for jordmodtageren.</w:t>
      </w:r>
    </w:p>
    <w:p w:rsidR="00CF18EC" w:rsidRPr="00CF18EC" w:rsidRDefault="00CF18EC" w:rsidP="00CF18EC">
      <w:pPr>
        <w:pStyle w:val="BodyText1"/>
        <w:rPr>
          <w:highlight w:val="yellow"/>
        </w:rPr>
      </w:pPr>
      <w:r w:rsidRPr="00CF18EC">
        <w:rPr>
          <w:highlight w:val="yellow"/>
        </w:rPr>
        <w:t>Ad case 2:</w:t>
      </w:r>
    </w:p>
    <w:p w:rsidR="00CF18EC" w:rsidRDefault="00CF18EC" w:rsidP="00CF18EC">
      <w:pPr>
        <w:pStyle w:val="BodyText1"/>
        <w:rPr>
          <w:highlight w:val="yellow"/>
        </w:rPr>
      </w:pPr>
      <w:r w:rsidRPr="00CF18EC">
        <w:rPr>
          <w:highlight w:val="yellow"/>
        </w:rPr>
        <w:t xml:space="preserve">Det er kun muligt for kommune og jordmodtager administratorbrugere, at oprette og editere nye jordmodtagere og modtageranlæg. Der er således mulighed for en form for central administration af jordmodtagere og modtageranlæg. </w:t>
      </w:r>
      <w:r w:rsidRPr="00CF18EC">
        <w:rPr>
          <w:highlight w:val="yellow"/>
        </w:rPr>
        <w:br/>
        <w:t>En jordmodtager, der ikke anvender FlytJord, har ikke adgang til en FlytJord bruger, som kan editere jordmodtagerens data, herunder oprettelse og editering af modtageranlæg.</w:t>
      </w:r>
    </w:p>
    <w:p w:rsidR="00E67EBB" w:rsidRPr="00CF18EC" w:rsidRDefault="00E67EBB" w:rsidP="00E67EBB">
      <w:pPr>
        <w:pStyle w:val="Heading3"/>
        <w:rPr>
          <w:highlight w:val="yellow"/>
        </w:rPr>
      </w:pPr>
      <w:bookmarkStart w:id="16" w:name="_Toc418583751"/>
      <w:r>
        <w:rPr>
          <w:highlight w:val="yellow"/>
        </w:rPr>
        <w:t>Inaktivering (sletning)</w:t>
      </w:r>
      <w:bookmarkEnd w:id="16"/>
    </w:p>
    <w:p w:rsidR="00CF18EC" w:rsidRDefault="00CF18EC" w:rsidP="00CF18EC">
      <w:pPr>
        <w:pStyle w:val="BodyText1"/>
        <w:rPr>
          <w:highlight w:val="yellow"/>
        </w:rPr>
      </w:pPr>
      <w:r w:rsidRPr="00CF18EC">
        <w:rPr>
          <w:highlight w:val="yellow"/>
        </w:rPr>
        <w:t>Jordmodtagere og modtageranlæg kan ikke slettes fra FlytJord. Er det tvingende nødvendigt, kan det gøres direkte i databasen. I stedet for at slette en jordmo</w:t>
      </w:r>
      <w:r w:rsidRPr="00CF18EC">
        <w:rPr>
          <w:highlight w:val="yellow"/>
        </w:rPr>
        <w:t>d</w:t>
      </w:r>
      <w:r w:rsidRPr="00CF18EC">
        <w:rPr>
          <w:highlight w:val="yellow"/>
        </w:rPr>
        <w:t>tager eller et modtageranlæg kan de sættes ti</w:t>
      </w:r>
      <w:r w:rsidR="00E67EBB">
        <w:rPr>
          <w:highlight w:val="yellow"/>
        </w:rPr>
        <w:t>l at være inaktive (f</w:t>
      </w:r>
      <w:r w:rsidRPr="00CF18EC">
        <w:rPr>
          <w:highlight w:val="yellow"/>
        </w:rPr>
        <w:t>lueben i Aktiv fjernes). Modtageranlægget vil således ikke mere være at finde i listen over mo</w:t>
      </w:r>
      <w:r w:rsidRPr="00CF18EC">
        <w:rPr>
          <w:highlight w:val="yellow"/>
        </w:rPr>
        <w:t>d</w:t>
      </w:r>
      <w:r w:rsidRPr="00CF18EC">
        <w:rPr>
          <w:highlight w:val="yellow"/>
        </w:rPr>
        <w:t>tageranlæg, der kan vælges på en anmeldelse.</w:t>
      </w:r>
    </w:p>
    <w:p w:rsidR="00E67EBB" w:rsidRDefault="00E67EBB" w:rsidP="00E67EBB">
      <w:pPr>
        <w:pStyle w:val="Heading3"/>
        <w:rPr>
          <w:highlight w:val="yellow"/>
        </w:rPr>
      </w:pPr>
      <w:bookmarkStart w:id="17" w:name="_Toc418583752"/>
      <w:r>
        <w:rPr>
          <w:highlight w:val="yellow"/>
        </w:rPr>
        <w:t>Automatik</w:t>
      </w:r>
      <w:bookmarkEnd w:id="17"/>
    </w:p>
    <w:p w:rsidR="00E67EBB" w:rsidRPr="00F9440C" w:rsidRDefault="00E67EBB" w:rsidP="00CF18EC">
      <w:pPr>
        <w:pStyle w:val="BodyText1"/>
        <w:rPr>
          <w:highlight w:val="yellow"/>
        </w:rPr>
      </w:pPr>
      <w:r>
        <w:rPr>
          <w:highlight w:val="yellow"/>
        </w:rPr>
        <w:t>Det er muligt på modtageranlægget, at angive om der ønskes anvendt funktion</w:t>
      </w:r>
      <w:r>
        <w:rPr>
          <w:highlight w:val="yellow"/>
        </w:rPr>
        <w:t>a</w:t>
      </w:r>
      <w:r>
        <w:rPr>
          <w:highlight w:val="yellow"/>
        </w:rPr>
        <w:t>liteten til automatisk godkendelse af anmeldelser (afsnit 4.2) eller om en milj</w:t>
      </w:r>
      <w:r>
        <w:rPr>
          <w:highlight w:val="yellow"/>
        </w:rPr>
        <w:t>ø</w:t>
      </w:r>
      <w:r>
        <w:rPr>
          <w:highlight w:val="yellow"/>
        </w:rPr>
        <w:t>medarbejder altid skal vurdere anmeldelserne.</w:t>
      </w:r>
    </w:p>
    <w:p w:rsidR="00F9440C" w:rsidRPr="00F9440C" w:rsidRDefault="00F9440C" w:rsidP="00F9440C">
      <w:pPr>
        <w:pStyle w:val="Heading3"/>
        <w:rPr>
          <w:highlight w:val="yellow"/>
        </w:rPr>
      </w:pPr>
      <w:r w:rsidRPr="00F9440C">
        <w:rPr>
          <w:highlight w:val="yellow"/>
        </w:rPr>
        <w:t>Jordklassifikationsmodeller</w:t>
      </w:r>
    </w:p>
    <w:p w:rsidR="00F9440C" w:rsidRPr="00270251" w:rsidRDefault="009929AD" w:rsidP="00F9440C">
      <w:pPr>
        <w:pStyle w:val="BodyText1"/>
        <w:rPr>
          <w:highlight w:val="yellow"/>
        </w:rPr>
      </w:pPr>
      <w:r>
        <w:rPr>
          <w:highlight w:val="yellow"/>
        </w:rPr>
        <w:t>Med hensyn til</w:t>
      </w:r>
      <w:r w:rsidR="00F9440C" w:rsidRPr="00F9440C">
        <w:rPr>
          <w:highlight w:val="yellow"/>
        </w:rPr>
        <w:t xml:space="preserve"> forureningskategorien arbejdes der med 2 jordklassifikationsm</w:t>
      </w:r>
      <w:r w:rsidR="00F9440C" w:rsidRPr="00F9440C">
        <w:rPr>
          <w:highlight w:val="yellow"/>
        </w:rPr>
        <w:t>o</w:t>
      </w:r>
      <w:r w:rsidR="00F9440C" w:rsidRPr="00F9440C">
        <w:rPr>
          <w:highlight w:val="yellow"/>
        </w:rPr>
        <w:t>deller. En</w:t>
      </w:r>
      <w:r>
        <w:rPr>
          <w:highlight w:val="yellow"/>
        </w:rPr>
        <w:t xml:space="preserve"> </w:t>
      </w:r>
      <w:r w:rsidRPr="00F9440C">
        <w:rPr>
          <w:highlight w:val="yellow"/>
        </w:rPr>
        <w:t>model</w:t>
      </w:r>
      <w:r w:rsidR="00F9440C" w:rsidRPr="00F9440C">
        <w:rPr>
          <w:highlight w:val="yellow"/>
        </w:rPr>
        <w:t xml:space="preserve"> for hhv. øst</w:t>
      </w:r>
      <w:r w:rsidR="00F9440C">
        <w:rPr>
          <w:highlight w:val="yellow"/>
        </w:rPr>
        <w:t xml:space="preserve"> (</w:t>
      </w:r>
      <w:r>
        <w:rPr>
          <w:highlight w:val="yellow"/>
        </w:rPr>
        <w:t>Øst</w:t>
      </w:r>
      <w:r w:rsidR="00F9440C">
        <w:rPr>
          <w:highlight w:val="yellow"/>
        </w:rPr>
        <w:t>)</w:t>
      </w:r>
      <w:r w:rsidR="00F9440C" w:rsidRPr="00F9440C">
        <w:rPr>
          <w:highlight w:val="yellow"/>
        </w:rPr>
        <w:t xml:space="preserve">  og vest</w:t>
      </w:r>
      <w:r>
        <w:rPr>
          <w:highlight w:val="yellow"/>
        </w:rPr>
        <w:t xml:space="preserve"> (OMK)</w:t>
      </w:r>
      <w:r w:rsidR="00F9440C">
        <w:rPr>
          <w:highlight w:val="yellow"/>
        </w:rPr>
        <w:t xml:space="preserve"> </w:t>
      </w:r>
      <w:r>
        <w:rPr>
          <w:highlight w:val="yellow"/>
        </w:rPr>
        <w:t xml:space="preserve"> for Storeb</w:t>
      </w:r>
      <w:r w:rsidR="00F9440C" w:rsidRPr="00F9440C">
        <w:rPr>
          <w:highlight w:val="yellow"/>
        </w:rPr>
        <w:t>ælt</w:t>
      </w:r>
      <w:r>
        <w:rPr>
          <w:highlight w:val="yellow"/>
        </w:rPr>
        <w:t>. Dette</w:t>
      </w:r>
      <w:r w:rsidR="00F9440C">
        <w:rPr>
          <w:highlight w:val="yellow"/>
        </w:rPr>
        <w:t xml:space="preserve"> pga.</w:t>
      </w:r>
      <w:r w:rsidR="00F9440C" w:rsidRPr="00F9440C">
        <w:rPr>
          <w:highlight w:val="yellow"/>
        </w:rPr>
        <w:t xml:space="preserve"> at der øst for Sto</w:t>
      </w:r>
      <w:r>
        <w:rPr>
          <w:highlight w:val="yellow"/>
        </w:rPr>
        <w:t>reb</w:t>
      </w:r>
      <w:r w:rsidR="00F9440C" w:rsidRPr="00F9440C">
        <w:rPr>
          <w:highlight w:val="yellow"/>
        </w:rPr>
        <w:t>ælt arbejdes med 4 klasser for forureningskategorier, mens der vest for bæltet arbejdes med 3. Kommuner og modtageranlæg kan kun være tilknyttet en af modellerne. Dette kan fungere i praksis, da jord generelt ikk</w:t>
      </w:r>
      <w:r>
        <w:rPr>
          <w:highlight w:val="yellow"/>
        </w:rPr>
        <w:t>e fly</w:t>
      </w:r>
      <w:r>
        <w:rPr>
          <w:highlight w:val="yellow"/>
        </w:rPr>
        <w:t>t</w:t>
      </w:r>
      <w:r>
        <w:rPr>
          <w:highlight w:val="yellow"/>
        </w:rPr>
        <w:lastRenderedPageBreak/>
        <w:t>tes fra en side af Storeb</w:t>
      </w:r>
      <w:r w:rsidR="00F9440C" w:rsidRPr="00F9440C">
        <w:rPr>
          <w:highlight w:val="yellow"/>
        </w:rPr>
        <w:t>ælt til et modtageran</w:t>
      </w:r>
      <w:r>
        <w:rPr>
          <w:highlight w:val="yellow"/>
        </w:rPr>
        <w:t>læg på den anden side af Stor</w:t>
      </w:r>
      <w:r>
        <w:rPr>
          <w:highlight w:val="yellow"/>
        </w:rPr>
        <w:t>e</w:t>
      </w:r>
      <w:r>
        <w:rPr>
          <w:highlight w:val="yellow"/>
        </w:rPr>
        <w:t>b</w:t>
      </w:r>
      <w:r w:rsidR="00F9440C" w:rsidRPr="00F9440C">
        <w:rPr>
          <w:highlight w:val="yellow"/>
        </w:rPr>
        <w:t>ælt.</w:t>
      </w:r>
    </w:p>
    <w:p w:rsidR="00BE5CD7" w:rsidRPr="00270251" w:rsidRDefault="00BE5CD7" w:rsidP="00270251">
      <w:pPr>
        <w:pStyle w:val="Heading3"/>
        <w:rPr>
          <w:highlight w:val="yellow"/>
        </w:rPr>
      </w:pPr>
      <w:r w:rsidRPr="00270251">
        <w:rPr>
          <w:highlight w:val="yellow"/>
        </w:rPr>
        <w:t>Modtager affald</w:t>
      </w:r>
    </w:p>
    <w:p w:rsidR="00BE5CD7" w:rsidRPr="00270251" w:rsidRDefault="00BE5CD7" w:rsidP="00F9440C">
      <w:pPr>
        <w:pStyle w:val="BodyText1"/>
        <w:rPr>
          <w:highlight w:val="yellow"/>
        </w:rPr>
      </w:pPr>
      <w:r w:rsidRPr="00270251">
        <w:rPr>
          <w:highlight w:val="yellow"/>
        </w:rPr>
        <w:t>Såfremt man på et modtageranlægget angiver, at anlægget det ikke modtager affald, så vil anlægget på en anmeldelse hvor man angiver at jorden indeholder affald, ikke optræde i listen over mulige modtageranlæg.</w:t>
      </w:r>
      <w:r w:rsidRPr="00270251">
        <w:rPr>
          <w:highlight w:val="yellow"/>
        </w:rPr>
        <w:br/>
      </w:r>
      <w:r w:rsidR="00270251" w:rsidRPr="00270251">
        <w:rPr>
          <w:highlight w:val="yellow"/>
        </w:rPr>
        <w:t>Bemærk: Det er vigtig at der fra at anlægget bliver gjort aktivt, korrekt er angivet om anlægget modtager. Hvis man på et senere tidspunkt fx ændrer fra at det modtager affald til at det modtager affald, så vil der kunne være anmeldelser i omløb, hvor der kan køres jord ind med affald.</w:t>
      </w:r>
    </w:p>
    <w:p w:rsidR="00C011F8" w:rsidRPr="00F465CD" w:rsidRDefault="00C011F8" w:rsidP="00F465CD">
      <w:pPr>
        <w:pStyle w:val="BodyText1"/>
      </w:pPr>
      <w:r>
        <w:br w:type="page"/>
      </w:r>
    </w:p>
    <w:p w:rsidR="007149FC" w:rsidRDefault="007149FC" w:rsidP="007149FC">
      <w:pPr>
        <w:pStyle w:val="Heading1"/>
      </w:pPr>
      <w:bookmarkStart w:id="18" w:name="_Toc418583754"/>
      <w:r>
        <w:lastRenderedPageBreak/>
        <w:t>Validering af anmeldelse</w:t>
      </w:r>
      <w:r w:rsidR="00C011F8">
        <w:t>r</w:t>
      </w:r>
      <w:bookmarkEnd w:id="18"/>
    </w:p>
    <w:p w:rsidR="007149FC" w:rsidRDefault="007149FC" w:rsidP="007149FC">
      <w:pPr>
        <w:pStyle w:val="Heading2"/>
      </w:pPr>
      <w:bookmarkStart w:id="19" w:name="_Toc418583755"/>
      <w:r>
        <w:t>Jorden</w:t>
      </w:r>
      <w:bookmarkEnd w:id="19"/>
    </w:p>
    <w:p w:rsidR="007149FC" w:rsidRDefault="007149FC" w:rsidP="007149FC">
      <w:pPr>
        <w:pStyle w:val="Heading3"/>
      </w:pPr>
      <w:bookmarkStart w:id="20" w:name="_Toc418583756"/>
      <w:r>
        <w:t>Dokumentation</w:t>
      </w:r>
      <w:bookmarkEnd w:id="20"/>
    </w:p>
    <w:p w:rsidR="00EC05B0" w:rsidRDefault="00EC05B0" w:rsidP="00EC05B0">
      <w:pPr>
        <w:pStyle w:val="BodyText1"/>
      </w:pPr>
      <w:r>
        <w:t>Såfremt at jorden opklassificeres af brugeren i forhold til forureningskategorien</w:t>
      </w:r>
      <w:r w:rsidR="00377CED">
        <w:t>,</w:t>
      </w:r>
      <w:r>
        <w:t xml:space="preserve"> fundet ved opslag i de eksterne datakilder, </w:t>
      </w:r>
      <w:r w:rsidR="00377CED">
        <w:t xml:space="preserve">er det ikke et krav at der </w:t>
      </w:r>
      <w:r>
        <w:t>skal vedhæ</w:t>
      </w:r>
      <w:r>
        <w:t>f</w:t>
      </w:r>
      <w:r>
        <w:t>tes dokumentation.</w:t>
      </w:r>
    </w:p>
    <w:p w:rsidR="00EC05B0" w:rsidRDefault="00EC05B0" w:rsidP="00EC05B0">
      <w:pPr>
        <w:pStyle w:val="BodyText1"/>
      </w:pPr>
      <w:r>
        <w:t xml:space="preserve">Såfremt </w:t>
      </w:r>
      <w:r w:rsidR="00672F0A">
        <w:t xml:space="preserve">forureningsgraden af </w:t>
      </w:r>
      <w:r>
        <w:t>jorden nedklassificeres af brugeren</w:t>
      </w:r>
      <w:r w:rsidR="00672F0A">
        <w:t>,</w:t>
      </w:r>
      <w:r>
        <w:t xml:space="preserve"> i forhold til forureningskategorien fundet ved opslag i de eksterne datakilder, skal der som hovedregel altid vedhæftes dokumentation.</w:t>
      </w:r>
    </w:p>
    <w:p w:rsidR="007149FC" w:rsidRPr="007149FC" w:rsidRDefault="00EC05B0" w:rsidP="007149FC">
      <w:pPr>
        <w:pStyle w:val="BodyText1"/>
      </w:pPr>
      <w:r>
        <w:t>Dog kan jord</w:t>
      </w:r>
      <w:r w:rsidR="00C15BEC">
        <w:t>,</w:t>
      </w:r>
      <w:r>
        <w:t xml:space="preserve"> uden kortlægning (V2, V1) og uden anmærkninger i kommunes miljødatabase </w:t>
      </w:r>
      <w:r w:rsidR="00C15BEC">
        <w:t>der</w:t>
      </w:r>
      <w:r>
        <w:t xml:space="preserve"> er klassificeret i Miljøportalen som OMK Analysepligtig</w:t>
      </w:r>
      <w:r w:rsidR="00C15BEC">
        <w:t>,</w:t>
      </w:r>
      <w:r>
        <w:t xml:space="preserve"> ne</w:t>
      </w:r>
      <w:r>
        <w:t>d</w:t>
      </w:r>
      <w:r>
        <w:t xml:space="preserve">klassificeres til Kategori 2 jord, hvis jordmængden ikke overskrider en given mængde. </w:t>
      </w:r>
      <w:r w:rsidR="00807242">
        <w:br/>
      </w:r>
      <w:r>
        <w:t xml:space="preserve">For </w:t>
      </w:r>
      <w:r w:rsidR="00025DF3">
        <w:t>Aarhus</w:t>
      </w:r>
      <w:r>
        <w:t xml:space="preserve"> Kommune er grænsen 18 ton</w:t>
      </w:r>
      <w:r w:rsidR="00C15BEC">
        <w:t>,</w:t>
      </w:r>
      <w:r>
        <w:t xml:space="preserve"> mens den for de øvrige kommuner er 1 ton.</w:t>
      </w:r>
      <w:r w:rsidR="00672F0A">
        <w:t xml:space="preserve"> </w:t>
      </w:r>
      <w:r w:rsidR="00807242">
        <w:br/>
      </w:r>
      <w:r w:rsidR="00672F0A">
        <w:t>Mængde for øvrige kommuner kan dog frit definere</w:t>
      </w:r>
      <w:r w:rsidR="00C15BEC">
        <w:t>s</w:t>
      </w:r>
      <w:r w:rsidR="00672F0A">
        <w:t xml:space="preserve"> af </w:t>
      </w:r>
      <w:r w:rsidR="00C15BEC">
        <w:t xml:space="preserve">de </w:t>
      </w:r>
      <w:r w:rsidR="00672F0A">
        <w:t>enkelte kommuner i forbindelse med opsætningen af FlytJord.dk</w:t>
      </w:r>
      <w:r w:rsidR="00C15BEC">
        <w:t>,</w:t>
      </w:r>
      <w:r w:rsidR="00672F0A">
        <w:t xml:space="preserve"> som deres selvbetjeningsløsning.</w:t>
      </w:r>
    </w:p>
    <w:p w:rsidR="0011053E" w:rsidRDefault="0011053E">
      <w:pPr>
        <w:spacing w:line="240" w:lineRule="auto"/>
        <w:rPr>
          <w:b/>
          <w:bCs/>
          <w:caps/>
          <w:sz w:val="22"/>
          <w:szCs w:val="28"/>
          <w:lang w:eastAsia="en-US"/>
        </w:rPr>
      </w:pPr>
      <w:r>
        <w:br w:type="page"/>
      </w:r>
    </w:p>
    <w:p w:rsidR="0017153B" w:rsidRDefault="0017153B" w:rsidP="0017153B">
      <w:pPr>
        <w:pStyle w:val="Heading1"/>
      </w:pPr>
      <w:bookmarkStart w:id="21" w:name="_Toc418583757"/>
      <w:r>
        <w:lastRenderedPageBreak/>
        <w:t>Automatisk godkendelsesprocedure</w:t>
      </w:r>
      <w:bookmarkEnd w:id="21"/>
    </w:p>
    <w:p w:rsidR="00372594" w:rsidRDefault="00A479A3" w:rsidP="00A479A3">
      <w:pPr>
        <w:pStyle w:val="BodyText1"/>
      </w:pPr>
      <w:r>
        <w:t>FlytJord behandler anmeldelser så vidt muligt automatisk</w:t>
      </w:r>
      <w:r w:rsidR="00372594">
        <w:t>. En anmeldelse skal i visse tilfælde vur</w:t>
      </w:r>
      <w:r w:rsidR="00C15BEC">
        <w:t>deres af tre parter, som hver især skal godkende</w:t>
      </w:r>
      <w:r w:rsidR="00372594">
        <w:t xml:space="preserve"> anmeldelsen</w:t>
      </w:r>
      <w:r w:rsidR="009E1703">
        <w:t xml:space="preserve"> før den bliver aktiv</w:t>
      </w:r>
      <w:r w:rsidR="00372594">
        <w:t xml:space="preserve">. </w:t>
      </w:r>
    </w:p>
    <w:p w:rsidR="00A479A3" w:rsidRPr="00A479A3" w:rsidRDefault="00372594" w:rsidP="00A479A3">
      <w:pPr>
        <w:pStyle w:val="BodyText1"/>
      </w:pPr>
      <w:r>
        <w:t xml:space="preserve">I det nedenstående beskrives de tre parter, og hvilke kriterier </w:t>
      </w:r>
      <w:r w:rsidR="00C15BEC">
        <w:t xml:space="preserve">der er </w:t>
      </w:r>
      <w:r w:rsidR="00433D61">
        <w:t>for autogo</w:t>
      </w:r>
      <w:r w:rsidR="00433D61">
        <w:t>d</w:t>
      </w:r>
      <w:r w:rsidR="00433D61">
        <w:t>kendelse</w:t>
      </w:r>
      <w:r>
        <w:t>.</w:t>
      </w:r>
    </w:p>
    <w:p w:rsidR="0017153B" w:rsidRDefault="0017153B" w:rsidP="0017153B">
      <w:pPr>
        <w:pStyle w:val="Heading2"/>
      </w:pPr>
      <w:bookmarkStart w:id="22" w:name="_Toc418583758"/>
      <w:r>
        <w:t>Betaler</w:t>
      </w:r>
      <w:bookmarkEnd w:id="22"/>
    </w:p>
    <w:p w:rsidR="005638B9" w:rsidRPr="005638B9" w:rsidRDefault="005638B9" w:rsidP="005638B9">
      <w:pPr>
        <w:pStyle w:val="BodyText1"/>
      </w:pPr>
      <w:r>
        <w:t>Hvis jorden skal afleveres til en jordmodtager, som anvender FlytJord, skal bet</w:t>
      </w:r>
      <w:r>
        <w:t>a</w:t>
      </w:r>
      <w:r>
        <w:t xml:space="preserve">leren </w:t>
      </w:r>
      <w:r w:rsidR="005A0D76">
        <w:t xml:space="preserve">som hovedregel </w:t>
      </w:r>
      <w:r>
        <w:t>acceptere betalingen for deponeringen af jorden.</w:t>
      </w:r>
      <w:r w:rsidR="0009017E">
        <w:t xml:space="preserve"> Dette gør Betaleren ved at trykke på et link i en e-mail advis.</w:t>
      </w:r>
    </w:p>
    <w:p w:rsidR="0017153B" w:rsidRDefault="005A0D76" w:rsidP="00622857">
      <w:pPr>
        <w:pStyle w:val="BodyText1"/>
      </w:pPr>
      <w:r>
        <w:t xml:space="preserve">Der er dog nogle </w:t>
      </w:r>
      <w:r w:rsidRPr="00622857">
        <w:rPr>
          <w:u w:val="single"/>
        </w:rPr>
        <w:t>u</w:t>
      </w:r>
      <w:r w:rsidR="00C15BEC">
        <w:rPr>
          <w:u w:val="single"/>
        </w:rPr>
        <w:t>n</w:t>
      </w:r>
      <w:r w:rsidRPr="00622857">
        <w:rPr>
          <w:u w:val="single"/>
        </w:rPr>
        <w:t>dtagelser</w:t>
      </w:r>
      <w:r w:rsidR="00627266">
        <w:rPr>
          <w:u w:val="single"/>
        </w:rPr>
        <w:t>,</w:t>
      </w:r>
      <w:r w:rsidR="00622857">
        <w:t xml:space="preserve"> </w:t>
      </w:r>
      <w:r w:rsidR="0009017E">
        <w:t>relateret</w:t>
      </w:r>
      <w:r w:rsidR="00C15BEC">
        <w:t xml:space="preserve"> til</w:t>
      </w:r>
      <w:r w:rsidR="0009017E">
        <w:t xml:space="preserve"> begreberne ”Kernekunde” og ”Bemy</w:t>
      </w:r>
      <w:r w:rsidR="0009017E">
        <w:t>n</w:t>
      </w:r>
      <w:r w:rsidR="0009017E">
        <w:t>diget anmeldere”</w:t>
      </w:r>
    </w:p>
    <w:p w:rsidR="0009017E" w:rsidRDefault="00AC1805" w:rsidP="00AC1805">
      <w:pPr>
        <w:pStyle w:val="BodyText1"/>
      </w:pPr>
      <w:r w:rsidRPr="00622857">
        <w:rPr>
          <w:b/>
        </w:rPr>
        <w:t>Kernekunder</w:t>
      </w:r>
      <w:r>
        <w:t xml:space="preserve">: </w:t>
      </w:r>
      <w:r w:rsidR="00627266" w:rsidRPr="00627266">
        <w:t>Kernekunder er jordmodtagerens betroede kunder</w:t>
      </w:r>
      <w:r w:rsidR="0009017E">
        <w:t>. Jordmodtag</w:t>
      </w:r>
      <w:r w:rsidR="0009017E">
        <w:t>e</w:t>
      </w:r>
      <w:r w:rsidR="0009017E">
        <w:t>ren kan i FlytJord</w:t>
      </w:r>
      <w:r w:rsidR="00C15BEC">
        <w:t xml:space="preserve"> angive</w:t>
      </w:r>
      <w:r w:rsidR="0009017E">
        <w:t xml:space="preserve"> om Betaleren er en kernekunde.</w:t>
      </w:r>
    </w:p>
    <w:p w:rsidR="0009017E" w:rsidRPr="0009017E" w:rsidRDefault="0009017E" w:rsidP="00AC1805">
      <w:pPr>
        <w:pStyle w:val="BodyText1"/>
      </w:pPr>
      <w:r w:rsidRPr="0009017E">
        <w:rPr>
          <w:b/>
        </w:rPr>
        <w:t>Bemyndigede anmeldere:</w:t>
      </w:r>
      <w:r>
        <w:t xml:space="preserve"> </w:t>
      </w:r>
      <w:r w:rsidR="00C15BEC">
        <w:t>Er a</w:t>
      </w:r>
      <w:r>
        <w:t xml:space="preserve">nmeldere som er bemyndiget af Betalere til at kunne oprette anmeldelser, hvor Betaleren ikke </w:t>
      </w:r>
      <w:r w:rsidR="00C15BEC">
        <w:t>ønsker</w:t>
      </w:r>
      <w:r>
        <w:t xml:space="preserve"> til at acceptere for bet</w:t>
      </w:r>
      <w:r>
        <w:t>a</w:t>
      </w:r>
      <w:r>
        <w:t>lingen for hver</w:t>
      </w:r>
      <w:r w:rsidR="00C15BEC">
        <w:t xml:space="preserve"> eneste</w:t>
      </w:r>
      <w:r>
        <w:t xml:space="preserve"> anmeldelse. Betaleren kan i FlytJord i sin profil angive om en anmelder skal være en ”bemyndiget anmelder”.</w:t>
      </w:r>
    </w:p>
    <w:p w:rsidR="0009017E" w:rsidRDefault="0009017E" w:rsidP="00AC1805">
      <w:pPr>
        <w:pStyle w:val="BodyText1"/>
      </w:pPr>
      <w:r>
        <w:t>Følgende regler gælder, hvor FlytJord automatisk godkender betalingen og der herved ikke sendes et advis til betaleren.</w:t>
      </w:r>
    </w:p>
    <w:p w:rsidR="00CA71D0" w:rsidRDefault="00CA71D0" w:rsidP="0009017E">
      <w:pPr>
        <w:pStyle w:val="BodyText1"/>
        <w:numPr>
          <w:ilvl w:val="0"/>
          <w:numId w:val="20"/>
        </w:numPr>
      </w:pPr>
      <w:r>
        <w:t>Senarie 1:</w:t>
      </w:r>
    </w:p>
    <w:p w:rsidR="00CA71D0" w:rsidRDefault="0009017E" w:rsidP="00CA71D0">
      <w:pPr>
        <w:pStyle w:val="BodyText1"/>
        <w:numPr>
          <w:ilvl w:val="1"/>
          <w:numId w:val="20"/>
        </w:numPr>
      </w:pPr>
      <w:r>
        <w:t xml:space="preserve">Hvis Betaler ikke er samme person som Anmelder, og </w:t>
      </w:r>
    </w:p>
    <w:p w:rsidR="00CA71D0" w:rsidRDefault="0009017E" w:rsidP="00CA71D0">
      <w:pPr>
        <w:pStyle w:val="BodyText1"/>
        <w:numPr>
          <w:ilvl w:val="1"/>
          <w:numId w:val="20"/>
        </w:numPr>
      </w:pPr>
      <w:r>
        <w:t>Betaleren er kernekunde</w:t>
      </w:r>
      <w:r w:rsidR="00CA71D0">
        <w:t>,</w:t>
      </w:r>
      <w:r>
        <w:t xml:space="preserve"> </w:t>
      </w:r>
      <w:r w:rsidR="00CA71D0">
        <w:t>og</w:t>
      </w:r>
    </w:p>
    <w:p w:rsidR="0009017E" w:rsidRDefault="0009017E" w:rsidP="00CA71D0">
      <w:pPr>
        <w:pStyle w:val="BodyText1"/>
        <w:numPr>
          <w:ilvl w:val="1"/>
          <w:numId w:val="20"/>
        </w:numPr>
      </w:pPr>
      <w:r>
        <w:t>Anmelder er bemyndiget af Betaler.</w:t>
      </w:r>
    </w:p>
    <w:p w:rsidR="00CA71D0" w:rsidRDefault="00CA71D0" w:rsidP="00CA71D0">
      <w:pPr>
        <w:pStyle w:val="BodyText1"/>
        <w:numPr>
          <w:ilvl w:val="0"/>
          <w:numId w:val="20"/>
        </w:numPr>
      </w:pPr>
      <w:r>
        <w:t>Senarie 2:</w:t>
      </w:r>
    </w:p>
    <w:p w:rsidR="00CA71D0" w:rsidRDefault="00CA71D0" w:rsidP="00CA71D0">
      <w:pPr>
        <w:pStyle w:val="BodyText1"/>
        <w:numPr>
          <w:ilvl w:val="1"/>
          <w:numId w:val="20"/>
        </w:numPr>
      </w:pPr>
      <w:r>
        <w:t>Hvis Betaler er samme person som Anmelder, og</w:t>
      </w:r>
    </w:p>
    <w:p w:rsidR="00CA71D0" w:rsidRDefault="00CA71D0" w:rsidP="00CA71D0">
      <w:pPr>
        <w:pStyle w:val="BodyText1"/>
        <w:numPr>
          <w:ilvl w:val="1"/>
          <w:numId w:val="20"/>
        </w:numPr>
      </w:pPr>
      <w:r>
        <w:t>Betaleren er kernekunde</w:t>
      </w:r>
    </w:p>
    <w:p w:rsidR="00622857" w:rsidRDefault="00622857" w:rsidP="00CA71D0">
      <w:pPr>
        <w:pStyle w:val="BodyText1"/>
      </w:pPr>
    </w:p>
    <w:p w:rsidR="00622857" w:rsidRDefault="00622857" w:rsidP="00AC1805">
      <w:pPr>
        <w:pStyle w:val="BodyText1"/>
      </w:pPr>
    </w:p>
    <w:p w:rsidR="0017153B" w:rsidRDefault="0017153B" w:rsidP="0017153B">
      <w:pPr>
        <w:pStyle w:val="Heading2"/>
      </w:pPr>
      <w:bookmarkStart w:id="23" w:name="_Toc418583759"/>
      <w:r>
        <w:lastRenderedPageBreak/>
        <w:t>Kommune</w:t>
      </w:r>
      <w:bookmarkEnd w:id="23"/>
    </w:p>
    <w:p w:rsidR="0089526B" w:rsidRDefault="0089526B" w:rsidP="00875B42">
      <w:pPr>
        <w:pStyle w:val="BodyText1"/>
      </w:pPr>
      <w:r>
        <w:t>Kommunen</w:t>
      </w:r>
      <w:r w:rsidR="00C15BEC">
        <w:t xml:space="preserve"> </w:t>
      </w:r>
      <w:r>
        <w:t>hvor jorden stammer</w:t>
      </w:r>
      <w:r w:rsidR="00C15BEC">
        <w:t xml:space="preserve"> fra </w:t>
      </w:r>
      <w:r>
        <w:t>skal behandle jordflytningen.</w:t>
      </w:r>
    </w:p>
    <w:p w:rsidR="00875B42" w:rsidRPr="00875B42" w:rsidRDefault="00875B42" w:rsidP="00875B42">
      <w:pPr>
        <w:pStyle w:val="BodyText1"/>
      </w:pPr>
      <w:r>
        <w:t>Følgende afsnit omhandle</w:t>
      </w:r>
      <w:r w:rsidR="0089526B">
        <w:t>r,</w:t>
      </w:r>
      <w:r>
        <w:t xml:space="preserve"> hvilke kriterier FlytJord </w:t>
      </w:r>
      <w:r w:rsidR="0065348C">
        <w:t>anvender</w:t>
      </w:r>
      <w:r>
        <w:t xml:space="preserve"> i forbindelse med autogodkendelse af en jordflytningsanmeldelse.</w:t>
      </w:r>
    </w:p>
    <w:p w:rsidR="00F04859" w:rsidRDefault="00F04859" w:rsidP="00F04859">
      <w:pPr>
        <w:pStyle w:val="Heading3"/>
      </w:pPr>
      <w:bookmarkStart w:id="24" w:name="_Toc418583760"/>
      <w:r>
        <w:t>Intakt jord</w:t>
      </w:r>
      <w:bookmarkEnd w:id="24"/>
    </w:p>
    <w:p w:rsidR="0073055D" w:rsidRPr="0073055D" w:rsidRDefault="0073055D" w:rsidP="0073055D">
      <w:pPr>
        <w:pStyle w:val="BodyText1"/>
      </w:pPr>
      <w:r>
        <w:t>Begrebet ”Intakt jord” dække over den uberørte jord, som ligger under det øve</w:t>
      </w:r>
      <w:r>
        <w:t>r</w:t>
      </w:r>
      <w:r>
        <w:t>ste jordlag.</w:t>
      </w:r>
    </w:p>
    <w:p w:rsidR="00F04859" w:rsidRDefault="003D0033" w:rsidP="00F04859">
      <w:bookmarkStart w:id="25" w:name="OLE_LINK1"/>
      <w:bookmarkStart w:id="26" w:name="OLE_LINK2"/>
      <w:r>
        <w:t>En anmeldelse kan ikke autogodkendes, h</w:t>
      </w:r>
      <w:r w:rsidR="00F04859">
        <w:t>vis jorden stammer fra e</w:t>
      </w:r>
      <w:r w:rsidR="0073055D">
        <w:t>n områd</w:t>
      </w:r>
      <w:r w:rsidR="0073055D">
        <w:t>e</w:t>
      </w:r>
      <w:r w:rsidR="0065348C">
        <w:t>klassificeret</w:t>
      </w:r>
      <w:r w:rsidR="0073055D">
        <w:t xml:space="preserve"> </w:t>
      </w:r>
      <w:r w:rsidR="00F04859">
        <w:t>ejendom (lige meget hvilken kategori)</w:t>
      </w:r>
      <w:r>
        <w:t>,</w:t>
      </w:r>
      <w:r w:rsidR="00F04859">
        <w:t xml:space="preserve"> </w:t>
      </w:r>
      <w:r w:rsidR="00F04859" w:rsidRPr="00FF0C38">
        <w:rPr>
          <w:b/>
        </w:rPr>
        <w:t xml:space="preserve">og </w:t>
      </w:r>
      <w:r w:rsidR="0073055D">
        <w:t xml:space="preserve">i anmeldelsen </w:t>
      </w:r>
      <w:r w:rsidR="0065348C">
        <w:t>er angivet som intakt jord</w:t>
      </w:r>
      <w:r w:rsidR="00F04859">
        <w:t xml:space="preserve"> </w:t>
      </w:r>
      <w:r>
        <w:t>og jordforureningsklassen er</w:t>
      </w:r>
      <w:r w:rsidR="0073055D">
        <w:t xml:space="preserve"> blevet </w:t>
      </w:r>
      <w:r w:rsidR="00F04859">
        <w:t>nedklassifice</w:t>
      </w:r>
      <w:r w:rsidR="0065348C">
        <w:t>ret</w:t>
      </w:r>
      <w:r>
        <w:t xml:space="preserve"> af anmeld</w:t>
      </w:r>
      <w:r>
        <w:t>e</w:t>
      </w:r>
      <w:r>
        <w:t xml:space="preserve">ren. </w:t>
      </w:r>
    </w:p>
    <w:bookmarkEnd w:id="25"/>
    <w:bookmarkEnd w:id="26"/>
    <w:p w:rsidR="00F04859" w:rsidRPr="00F04859" w:rsidRDefault="00F04859" w:rsidP="00F04859">
      <w:pPr>
        <w:pStyle w:val="BodyText1"/>
      </w:pPr>
    </w:p>
    <w:p w:rsidR="006B3B52" w:rsidRDefault="006B3B52" w:rsidP="006B3B52">
      <w:pPr>
        <w:pStyle w:val="Heading3"/>
      </w:pPr>
      <w:bookmarkStart w:id="27" w:name="_Toc418583761"/>
      <w:r>
        <w:t xml:space="preserve">Opklassificering af </w:t>
      </w:r>
      <w:r w:rsidR="00F909C6">
        <w:t xml:space="preserve">forureningsgraden for </w:t>
      </w:r>
      <w:r>
        <w:t>jorden</w:t>
      </w:r>
      <w:bookmarkEnd w:id="27"/>
    </w:p>
    <w:p w:rsidR="006B3B52" w:rsidRPr="006B3B52" w:rsidRDefault="006B3B52" w:rsidP="006B3B52">
      <w:pPr>
        <w:pStyle w:val="BodyText1"/>
      </w:pPr>
      <w:r>
        <w:t>Opklassificere</w:t>
      </w:r>
      <w:r w:rsidR="0065348C">
        <w:t>r</w:t>
      </w:r>
      <w:r>
        <w:t xml:space="preserve"> brugeren </w:t>
      </w:r>
      <w:r w:rsidR="003D0033">
        <w:t xml:space="preserve">jordforureningsklassen </w:t>
      </w:r>
      <w:r>
        <w:t xml:space="preserve">i forholdt til klassificeringen fundet ved de eksterne datakilder, skal anmeldelsen </w:t>
      </w:r>
      <w:r w:rsidR="00F909C6">
        <w:t xml:space="preserve">altid </w:t>
      </w:r>
      <w:r>
        <w:t>behandles manuelt af kommunen.</w:t>
      </w:r>
    </w:p>
    <w:p w:rsidR="00D320EB" w:rsidRDefault="00D320EB" w:rsidP="006B3B52">
      <w:pPr>
        <w:pStyle w:val="Heading3"/>
      </w:pPr>
      <w:bookmarkStart w:id="28" w:name="_Toc418583762"/>
      <w:r>
        <w:t>Anden oprindelse</w:t>
      </w:r>
      <w:bookmarkEnd w:id="28"/>
    </w:p>
    <w:p w:rsidR="00D320EB" w:rsidRPr="00D320EB" w:rsidRDefault="008556A8" w:rsidP="00D320EB">
      <w:pPr>
        <w:pStyle w:val="BodyText1"/>
      </w:pPr>
      <w:r>
        <w:t>Jord hvor oprindelsesstedet er angivet som ”Anden oprindelse” må ikke godke</w:t>
      </w:r>
      <w:r>
        <w:t>n</w:t>
      </w:r>
      <w:r>
        <w:t>des automatisk af systemet uanset mængde, jordklassifikation og modtagera</w:t>
      </w:r>
      <w:r>
        <w:t>n</w:t>
      </w:r>
      <w:r>
        <w:t>læg.</w:t>
      </w:r>
    </w:p>
    <w:p w:rsidR="005D7426" w:rsidRPr="005D7426" w:rsidRDefault="00025DF3" w:rsidP="006B3B52">
      <w:pPr>
        <w:pStyle w:val="Heading3"/>
      </w:pPr>
      <w:bookmarkStart w:id="29" w:name="_Toc418583763"/>
      <w:r>
        <w:t>Aarhus</w:t>
      </w:r>
      <w:r w:rsidR="005D7426">
        <w:t xml:space="preserve"> Kommune</w:t>
      </w:r>
      <w:bookmarkEnd w:id="29"/>
    </w:p>
    <w:p w:rsidR="004E4F9B" w:rsidRDefault="004E4F9B" w:rsidP="0017153B">
      <w:pPr>
        <w:pStyle w:val="BodyText1"/>
      </w:pPr>
      <w:r>
        <w:t>Nedenstående figurer og den nedenstående tabel danner grundlag for det omfa</w:t>
      </w:r>
      <w:r>
        <w:t>t</w:t>
      </w:r>
      <w:r>
        <w:t xml:space="preserve">tende regelsæt for at FlytJord </w:t>
      </w:r>
      <w:r w:rsidR="00840DB9">
        <w:t xml:space="preserve">specielt </w:t>
      </w:r>
      <w:r>
        <w:t>for Aarhus Kommune kan autogodkende anmeldelsen.</w:t>
      </w:r>
    </w:p>
    <w:p w:rsidR="0017153B" w:rsidRDefault="004E4F9B" w:rsidP="0017153B">
      <w:pPr>
        <w:pStyle w:val="BodyText1"/>
        <w:rPr>
          <w:b/>
        </w:rPr>
      </w:pPr>
      <w:r>
        <w:t>Figurernes øverste række viser de forskellige resultater af jordforureningsopsl</w:t>
      </w:r>
      <w:r>
        <w:t>a</w:t>
      </w:r>
      <w:r>
        <w:t>get. Rækken under angiver om anmeldelsen skal godkendes manuelt eller a</w:t>
      </w:r>
      <w:r>
        <w:t>u</w:t>
      </w:r>
      <w:r>
        <w:t>tomatisk af FlytJord</w:t>
      </w:r>
      <w:r w:rsidR="008323B8">
        <w:t>.</w:t>
      </w:r>
    </w:p>
    <w:p w:rsidR="0017153B" w:rsidRDefault="0017153B" w:rsidP="0017153B">
      <w:pPr>
        <w:pStyle w:val="BodyText1"/>
      </w:pPr>
      <w:r>
        <w:rPr>
          <w:noProof/>
          <w:lang w:eastAsia="da-DK"/>
        </w:rPr>
        <w:lastRenderedPageBreak/>
        <w:drawing>
          <wp:inline distT="0" distB="0" distL="0" distR="0" wp14:anchorId="60A25053" wp14:editId="4DF06BF9">
            <wp:extent cx="4554220" cy="1761952"/>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554220" cy="1761952"/>
                    </a:xfrm>
                    <a:prstGeom prst="rect">
                      <a:avLst/>
                    </a:prstGeom>
                  </pic:spPr>
                </pic:pic>
              </a:graphicData>
            </a:graphic>
          </wp:inline>
        </w:drawing>
      </w:r>
    </w:p>
    <w:p w:rsidR="0017153B" w:rsidRDefault="0017153B" w:rsidP="0017153B">
      <w:pPr>
        <w:pStyle w:val="BodyText1"/>
      </w:pPr>
      <w:r>
        <w:rPr>
          <w:noProof/>
          <w:lang w:eastAsia="da-DK"/>
        </w:rPr>
        <w:drawing>
          <wp:inline distT="0" distB="0" distL="0" distR="0" wp14:anchorId="1B6B17E9" wp14:editId="7681010F">
            <wp:extent cx="4491874" cy="1783080"/>
            <wp:effectExtent l="0" t="0" r="4445" b="762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1174"/>
                    <a:stretch/>
                  </pic:blipFill>
                  <pic:spPr bwMode="auto">
                    <a:xfrm>
                      <a:off x="0" y="0"/>
                      <a:ext cx="4500774" cy="1786613"/>
                    </a:xfrm>
                    <a:prstGeom prst="rect">
                      <a:avLst/>
                    </a:prstGeom>
                    <a:ln>
                      <a:noFill/>
                    </a:ln>
                    <a:extLst>
                      <a:ext uri="{53640926-AAD7-44D8-BBD7-CCE9431645EC}">
                        <a14:shadowObscured xmlns:a14="http://schemas.microsoft.com/office/drawing/2010/main"/>
                      </a:ext>
                    </a:extLst>
                  </pic:spPr>
                </pic:pic>
              </a:graphicData>
            </a:graphic>
          </wp:inline>
        </w:drawing>
      </w:r>
    </w:p>
    <w:p w:rsidR="0017153B" w:rsidRDefault="00683B5C" w:rsidP="0017153B">
      <w:pPr>
        <w:pStyle w:val="BodyText1"/>
      </w:pPr>
      <w:r w:rsidRPr="00683B5C">
        <w:rPr>
          <w:highlight w:val="yellow"/>
        </w:rPr>
        <w:t>Maks. grænser for autogodkendelse</w:t>
      </w:r>
      <w:r w:rsidR="0017153B" w:rsidRPr="00683B5C">
        <w:rPr>
          <w:highlight w:val="yellow"/>
        </w:rPr>
        <w:t>:</w:t>
      </w:r>
    </w:p>
    <w:p w:rsidR="0017153B" w:rsidRDefault="0017153B" w:rsidP="0017153B">
      <w:pPr>
        <w:pStyle w:val="BodyText1"/>
      </w:pPr>
      <w:r w:rsidRPr="006B3B52">
        <w:rPr>
          <w:b/>
        </w:rPr>
        <w:t>OMK Ren:</w:t>
      </w:r>
      <w:r>
        <w:t xml:space="preserve"> 150 ton</w:t>
      </w:r>
    </w:p>
    <w:p w:rsidR="0017153B" w:rsidRDefault="0017153B" w:rsidP="0017153B">
      <w:pPr>
        <w:pStyle w:val="BodyText1"/>
      </w:pPr>
      <w:r w:rsidRPr="006B3B52">
        <w:rPr>
          <w:b/>
        </w:rPr>
        <w:t xml:space="preserve">Omk Analysefri </w:t>
      </w:r>
      <w:r w:rsidR="00AB0634" w:rsidRPr="006B3B52">
        <w:rPr>
          <w:b/>
        </w:rPr>
        <w:t>Let forurenet</w:t>
      </w:r>
      <w:r w:rsidRPr="006B3B52">
        <w:rPr>
          <w:b/>
        </w:rPr>
        <w:t>:</w:t>
      </w:r>
      <w:r>
        <w:t xml:space="preserve"> 150 ton</w:t>
      </w:r>
    </w:p>
    <w:p w:rsidR="0017153B" w:rsidRDefault="0017153B" w:rsidP="0017153B">
      <w:pPr>
        <w:pStyle w:val="BodyText1"/>
      </w:pPr>
      <w:r w:rsidRPr="006B3B52">
        <w:rPr>
          <w:b/>
        </w:rPr>
        <w:t>OMK Analysepligtig:</w:t>
      </w:r>
      <w:r>
        <w:t>18 ton</w:t>
      </w:r>
    </w:p>
    <w:p w:rsidR="006B3B52" w:rsidRDefault="00D552E3" w:rsidP="0017153B">
      <w:pPr>
        <w:pStyle w:val="BodyText1"/>
      </w:pPr>
      <w:r>
        <w:rPr>
          <w:b/>
        </w:rPr>
        <w:t xml:space="preserve">V2, V1, Geoenviron, </w:t>
      </w:r>
      <w:r w:rsidR="006B3B52" w:rsidRPr="006B3B52">
        <w:rPr>
          <w:b/>
        </w:rPr>
        <w:t>Negativt:</w:t>
      </w:r>
      <w:r w:rsidR="006B3B52">
        <w:t xml:space="preserve"> </w:t>
      </w:r>
      <w:r w:rsidR="00683B5C" w:rsidRPr="00683B5C">
        <w:rPr>
          <w:highlight w:val="yellow"/>
        </w:rPr>
        <w:t>Kan ikke autogodkendes.</w:t>
      </w:r>
      <w:r w:rsidR="006B3B52">
        <w:t xml:space="preserve"> </w:t>
      </w:r>
    </w:p>
    <w:p w:rsidR="006B3B52" w:rsidRDefault="006B3B52" w:rsidP="0017153B">
      <w:pPr>
        <w:pStyle w:val="BodyText1"/>
      </w:pPr>
      <w:r>
        <w:t>(Negativ betyder</w:t>
      </w:r>
      <w:r w:rsidR="0065348C">
        <w:t>,</w:t>
      </w:r>
      <w:r>
        <w:t xml:space="preserve"> at der ikke er fundet noget i opslaget i de eksterne datakilder)</w:t>
      </w:r>
    </w:p>
    <w:p w:rsidR="001E4167" w:rsidRDefault="001E4167" w:rsidP="0017153B">
      <w:pPr>
        <w:pStyle w:val="BodyText1"/>
        <w:rPr>
          <w:b/>
        </w:rPr>
      </w:pPr>
      <w:r w:rsidRPr="001E4167">
        <w:rPr>
          <w:b/>
        </w:rPr>
        <w:t>Konkrete eksempler</w:t>
      </w:r>
      <w:r>
        <w:rPr>
          <w:b/>
        </w:rPr>
        <w:t>:</w:t>
      </w:r>
    </w:p>
    <w:p w:rsidR="004E4F9B" w:rsidRPr="004E4F9B" w:rsidRDefault="004E4F9B" w:rsidP="0017153B">
      <w:pPr>
        <w:pStyle w:val="BodyText1"/>
      </w:pPr>
      <w:r w:rsidRPr="004E4F9B">
        <w:t xml:space="preserve">For </w:t>
      </w:r>
      <w:r>
        <w:t>at</w:t>
      </w:r>
      <w:r w:rsidR="0065348C">
        <w:t xml:space="preserve"> underbygge ovenstående figurer</w:t>
      </w:r>
      <w:r>
        <w:t xml:space="preserve">, </w:t>
      </w:r>
      <w:r w:rsidR="0065348C">
        <w:t>er der</w:t>
      </w:r>
      <w:r>
        <w:t xml:space="preserve"> liste</w:t>
      </w:r>
      <w:r w:rsidR="0065348C">
        <w:t>t</w:t>
      </w:r>
      <w:r>
        <w:t xml:space="preserve"> en række konkrete ekse</w:t>
      </w:r>
      <w:r>
        <w:t>m</w:t>
      </w:r>
      <w:r>
        <w:t>pler i nedenstående tabel.</w:t>
      </w:r>
    </w:p>
    <w:tbl>
      <w:tblPr>
        <w:tblW w:w="0" w:type="auto"/>
        <w:tblLook w:val="04A0" w:firstRow="1" w:lastRow="0" w:firstColumn="1" w:lastColumn="0" w:noHBand="0" w:noVBand="1"/>
      </w:tblPr>
      <w:tblGrid>
        <w:gridCol w:w="1127"/>
        <w:gridCol w:w="1211"/>
        <w:gridCol w:w="1173"/>
        <w:gridCol w:w="1464"/>
        <w:gridCol w:w="1352"/>
        <w:gridCol w:w="1061"/>
      </w:tblGrid>
      <w:tr w:rsidR="00822E97" w:rsidTr="00672F0A">
        <w:tc>
          <w:tcPr>
            <w:tcW w:w="1921" w:type="dxa"/>
          </w:tcPr>
          <w:p w:rsidR="00822E97" w:rsidRDefault="00822E97" w:rsidP="00672F0A">
            <w:r>
              <w:t>Jordo</w:t>
            </w:r>
            <w:r>
              <w:t>p</w:t>
            </w:r>
            <w:r>
              <w:t>slag</w:t>
            </w:r>
          </w:p>
        </w:tc>
        <w:tc>
          <w:tcPr>
            <w:tcW w:w="1428" w:type="dxa"/>
          </w:tcPr>
          <w:p w:rsidR="00822E97" w:rsidRDefault="00822E97" w:rsidP="00672F0A">
            <w:r>
              <w:t>Jor</w:t>
            </w:r>
            <w:r>
              <w:t>d</w:t>
            </w:r>
            <w:r>
              <w:t>mængde ton</w:t>
            </w:r>
          </w:p>
        </w:tc>
        <w:tc>
          <w:tcPr>
            <w:tcW w:w="1419" w:type="dxa"/>
          </w:tcPr>
          <w:p w:rsidR="00822E97" w:rsidRDefault="00822E97" w:rsidP="00672F0A">
            <w:r>
              <w:t>FlytJord klassifik</w:t>
            </w:r>
            <w:r>
              <w:t>a</w:t>
            </w:r>
            <w:r>
              <w:t>tion</w:t>
            </w:r>
          </w:p>
        </w:tc>
        <w:tc>
          <w:tcPr>
            <w:tcW w:w="1954" w:type="dxa"/>
          </w:tcPr>
          <w:p w:rsidR="00822E97" w:rsidRDefault="00AB0634" w:rsidP="00672F0A">
            <w:r>
              <w:t>Op eller ne</w:t>
            </w:r>
            <w:r>
              <w:t>d</w:t>
            </w:r>
            <w:r>
              <w:t>klassificering til:</w:t>
            </w:r>
          </w:p>
        </w:tc>
        <w:tc>
          <w:tcPr>
            <w:tcW w:w="1656" w:type="dxa"/>
          </w:tcPr>
          <w:p w:rsidR="00822E97" w:rsidRDefault="00822E97" w:rsidP="00672F0A">
            <w:r>
              <w:t>Dokument</w:t>
            </w:r>
            <w:r>
              <w:t>a</w:t>
            </w:r>
            <w:r>
              <w:t>tion krævet</w:t>
            </w:r>
          </w:p>
        </w:tc>
        <w:tc>
          <w:tcPr>
            <w:tcW w:w="1476" w:type="dxa"/>
          </w:tcPr>
          <w:p w:rsidR="00822E97" w:rsidRDefault="00822E97" w:rsidP="00672F0A">
            <w:r>
              <w:t>Behan</w:t>
            </w:r>
            <w:r>
              <w:t>d</w:t>
            </w:r>
            <w:r>
              <w:t>ling</w:t>
            </w:r>
          </w:p>
        </w:tc>
      </w:tr>
      <w:tr w:rsidR="00822E97" w:rsidTr="00672F0A">
        <w:tc>
          <w:tcPr>
            <w:tcW w:w="1921" w:type="dxa"/>
          </w:tcPr>
          <w:p w:rsidR="00822E97" w:rsidRDefault="00822E97" w:rsidP="00672F0A">
            <w:r>
              <w:t>Negativ</w:t>
            </w:r>
          </w:p>
        </w:tc>
        <w:tc>
          <w:tcPr>
            <w:tcW w:w="1428" w:type="dxa"/>
          </w:tcPr>
          <w:p w:rsidR="00822E97" w:rsidRDefault="00822E97" w:rsidP="00672F0A">
            <w:r>
              <w:t>2000</w:t>
            </w:r>
          </w:p>
        </w:tc>
        <w:tc>
          <w:tcPr>
            <w:tcW w:w="1419" w:type="dxa"/>
          </w:tcPr>
          <w:p w:rsidR="00822E97" w:rsidRDefault="00822E97" w:rsidP="00672F0A">
            <w:r>
              <w:t>Kategori 1</w:t>
            </w:r>
          </w:p>
        </w:tc>
        <w:tc>
          <w:tcPr>
            <w:tcW w:w="1954" w:type="dxa"/>
          </w:tcPr>
          <w:p w:rsidR="00822E97" w:rsidRDefault="00822E97" w:rsidP="00672F0A">
            <w:r>
              <w:t xml:space="preserve">Kategori 2 </w:t>
            </w:r>
            <w:r>
              <w:lastRenderedPageBreak/>
              <w:t>eller uden for kategori</w:t>
            </w:r>
          </w:p>
        </w:tc>
        <w:tc>
          <w:tcPr>
            <w:tcW w:w="1656" w:type="dxa"/>
          </w:tcPr>
          <w:p w:rsidR="00822E97" w:rsidRDefault="00822E97" w:rsidP="00672F0A">
            <w:r>
              <w:lastRenderedPageBreak/>
              <w:t>Nej</w:t>
            </w:r>
          </w:p>
        </w:tc>
        <w:tc>
          <w:tcPr>
            <w:tcW w:w="1476" w:type="dxa"/>
          </w:tcPr>
          <w:p w:rsidR="00822E97" w:rsidRDefault="00822E97" w:rsidP="00672F0A">
            <w:r>
              <w:t xml:space="preserve">Manuelt </w:t>
            </w:r>
          </w:p>
        </w:tc>
      </w:tr>
      <w:tr w:rsidR="00822E97" w:rsidTr="00672F0A">
        <w:tc>
          <w:tcPr>
            <w:tcW w:w="1921" w:type="dxa"/>
          </w:tcPr>
          <w:p w:rsidR="00822E97" w:rsidRDefault="00822E97" w:rsidP="00672F0A">
            <w:r>
              <w:lastRenderedPageBreak/>
              <w:t>Negativ</w:t>
            </w:r>
          </w:p>
        </w:tc>
        <w:tc>
          <w:tcPr>
            <w:tcW w:w="1428" w:type="dxa"/>
          </w:tcPr>
          <w:p w:rsidR="00822E97" w:rsidRDefault="00822E97" w:rsidP="00672F0A">
            <w:r>
              <w:t>2000</w:t>
            </w:r>
          </w:p>
        </w:tc>
        <w:tc>
          <w:tcPr>
            <w:tcW w:w="1419" w:type="dxa"/>
          </w:tcPr>
          <w:p w:rsidR="00822E97" w:rsidRDefault="00822E97" w:rsidP="00672F0A">
            <w:r>
              <w:t>Kategori 1</w:t>
            </w:r>
          </w:p>
        </w:tc>
        <w:tc>
          <w:tcPr>
            <w:tcW w:w="1954" w:type="dxa"/>
          </w:tcPr>
          <w:p w:rsidR="00822E97" w:rsidRDefault="00822E97" w:rsidP="00672F0A">
            <w:r>
              <w:t>Kategori 1</w:t>
            </w:r>
          </w:p>
        </w:tc>
        <w:tc>
          <w:tcPr>
            <w:tcW w:w="1656" w:type="dxa"/>
          </w:tcPr>
          <w:p w:rsidR="00822E97" w:rsidRDefault="00822E97" w:rsidP="00672F0A">
            <w:r>
              <w:t>Nej</w:t>
            </w:r>
          </w:p>
        </w:tc>
        <w:tc>
          <w:tcPr>
            <w:tcW w:w="1476" w:type="dxa"/>
          </w:tcPr>
          <w:p w:rsidR="00822E97" w:rsidRDefault="00822E97" w:rsidP="00672F0A">
            <w:r>
              <w:t>Autom</w:t>
            </w:r>
            <w:r>
              <w:t>a</w:t>
            </w:r>
            <w:r>
              <w:t>tisk</w:t>
            </w:r>
          </w:p>
        </w:tc>
      </w:tr>
      <w:tr w:rsidR="00822E97" w:rsidTr="00672F0A">
        <w:tc>
          <w:tcPr>
            <w:tcW w:w="1921" w:type="dxa"/>
          </w:tcPr>
          <w:p w:rsidR="00822E97" w:rsidRDefault="00822E97" w:rsidP="00672F0A"/>
        </w:tc>
        <w:tc>
          <w:tcPr>
            <w:tcW w:w="1428" w:type="dxa"/>
          </w:tcPr>
          <w:p w:rsidR="00822E97" w:rsidRDefault="00822E97" w:rsidP="00672F0A"/>
        </w:tc>
        <w:tc>
          <w:tcPr>
            <w:tcW w:w="1419" w:type="dxa"/>
          </w:tcPr>
          <w:p w:rsidR="00822E97" w:rsidRDefault="00822E97" w:rsidP="00672F0A"/>
        </w:tc>
        <w:tc>
          <w:tcPr>
            <w:tcW w:w="1954" w:type="dxa"/>
          </w:tcPr>
          <w:p w:rsidR="00822E97" w:rsidRDefault="00822E97" w:rsidP="00672F0A"/>
        </w:tc>
        <w:tc>
          <w:tcPr>
            <w:tcW w:w="1656" w:type="dxa"/>
          </w:tcPr>
          <w:p w:rsidR="00822E97" w:rsidRDefault="00822E97" w:rsidP="00672F0A"/>
        </w:tc>
        <w:tc>
          <w:tcPr>
            <w:tcW w:w="1476" w:type="dxa"/>
          </w:tcPr>
          <w:p w:rsidR="00822E97" w:rsidRDefault="00822E97" w:rsidP="00672F0A"/>
        </w:tc>
      </w:tr>
      <w:tr w:rsidR="00822E97" w:rsidTr="00672F0A">
        <w:tc>
          <w:tcPr>
            <w:tcW w:w="1921" w:type="dxa"/>
          </w:tcPr>
          <w:p w:rsidR="00822E97" w:rsidRDefault="00822E97" w:rsidP="00672F0A">
            <w:r>
              <w:t>Geoe</w:t>
            </w:r>
            <w:r>
              <w:t>n</w:t>
            </w:r>
            <w:r>
              <w:t>viron</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r>
              <w:t>Geoe</w:t>
            </w:r>
            <w:r>
              <w:t>n</w:t>
            </w:r>
            <w:r>
              <w:t>viron</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2</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Geoe</w:t>
            </w:r>
            <w:r>
              <w:t>n</w:t>
            </w:r>
            <w:r>
              <w:t>viron</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1</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Omk kat. 1</w:t>
            </w:r>
          </w:p>
        </w:tc>
        <w:tc>
          <w:tcPr>
            <w:tcW w:w="1428" w:type="dxa"/>
          </w:tcPr>
          <w:p w:rsidR="00822E97" w:rsidRDefault="00822E97" w:rsidP="00672F0A">
            <w:r>
              <w:t>151</w:t>
            </w:r>
          </w:p>
        </w:tc>
        <w:tc>
          <w:tcPr>
            <w:tcW w:w="1419" w:type="dxa"/>
          </w:tcPr>
          <w:p w:rsidR="00822E97" w:rsidRDefault="00822E97" w:rsidP="00672F0A">
            <w:r>
              <w:t>Kategori 1</w:t>
            </w:r>
          </w:p>
        </w:tc>
        <w:tc>
          <w:tcPr>
            <w:tcW w:w="1954" w:type="dxa"/>
          </w:tcPr>
          <w:p w:rsidR="00822E97" w:rsidRDefault="00822E97" w:rsidP="00672F0A">
            <w:r>
              <w:t>Kategori 1</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r>
              <w:t>Omk kat. 1</w:t>
            </w:r>
          </w:p>
        </w:tc>
        <w:tc>
          <w:tcPr>
            <w:tcW w:w="1428" w:type="dxa"/>
          </w:tcPr>
          <w:p w:rsidR="00822E97" w:rsidRDefault="00822E97" w:rsidP="00672F0A">
            <w:r>
              <w:t>150</w:t>
            </w:r>
          </w:p>
        </w:tc>
        <w:tc>
          <w:tcPr>
            <w:tcW w:w="1419" w:type="dxa"/>
          </w:tcPr>
          <w:p w:rsidR="00822E97" w:rsidRDefault="00822E97" w:rsidP="00672F0A">
            <w:r>
              <w:t>Kategori 1</w:t>
            </w:r>
          </w:p>
        </w:tc>
        <w:tc>
          <w:tcPr>
            <w:tcW w:w="1954" w:type="dxa"/>
          </w:tcPr>
          <w:p w:rsidR="00822E97" w:rsidRDefault="00822E97" w:rsidP="00672F0A">
            <w:r>
              <w:t>Kategori 1</w:t>
            </w:r>
          </w:p>
        </w:tc>
        <w:tc>
          <w:tcPr>
            <w:tcW w:w="1656" w:type="dxa"/>
          </w:tcPr>
          <w:p w:rsidR="00822E97" w:rsidRDefault="00822E97" w:rsidP="00672F0A">
            <w:r>
              <w:t>Nej</w:t>
            </w:r>
          </w:p>
        </w:tc>
        <w:tc>
          <w:tcPr>
            <w:tcW w:w="1476" w:type="dxa"/>
          </w:tcPr>
          <w:p w:rsidR="00822E97" w:rsidRDefault="00822E97" w:rsidP="00672F0A">
            <w:r>
              <w:t>Autom</w:t>
            </w:r>
            <w:r>
              <w:t>a</w:t>
            </w:r>
            <w:r>
              <w:t>tisk</w:t>
            </w:r>
          </w:p>
        </w:tc>
      </w:tr>
      <w:tr w:rsidR="00822E97" w:rsidTr="00672F0A">
        <w:tc>
          <w:tcPr>
            <w:tcW w:w="1921" w:type="dxa"/>
          </w:tcPr>
          <w:p w:rsidR="00822E97" w:rsidRDefault="00822E97" w:rsidP="00672F0A">
            <w:r>
              <w:t>Omk kat. 1</w:t>
            </w:r>
          </w:p>
        </w:tc>
        <w:tc>
          <w:tcPr>
            <w:tcW w:w="1428" w:type="dxa"/>
          </w:tcPr>
          <w:p w:rsidR="00822E97" w:rsidRDefault="00822E97" w:rsidP="00672F0A">
            <w:r>
              <w:t>1</w:t>
            </w:r>
          </w:p>
        </w:tc>
        <w:tc>
          <w:tcPr>
            <w:tcW w:w="1419" w:type="dxa"/>
          </w:tcPr>
          <w:p w:rsidR="00822E97" w:rsidRDefault="00822E97" w:rsidP="00672F0A">
            <w:r>
              <w:t>Kategori 1</w:t>
            </w:r>
          </w:p>
        </w:tc>
        <w:tc>
          <w:tcPr>
            <w:tcW w:w="1954" w:type="dxa"/>
          </w:tcPr>
          <w:p w:rsidR="00822E97" w:rsidRDefault="00822E97" w:rsidP="00672F0A">
            <w:r>
              <w:t>Kategori 2</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r>
              <w:t>Omk kat. 1</w:t>
            </w:r>
          </w:p>
        </w:tc>
        <w:tc>
          <w:tcPr>
            <w:tcW w:w="1428" w:type="dxa"/>
          </w:tcPr>
          <w:p w:rsidR="00822E97" w:rsidRDefault="00822E97" w:rsidP="00672F0A">
            <w:r>
              <w:t>1</w:t>
            </w:r>
          </w:p>
        </w:tc>
        <w:tc>
          <w:tcPr>
            <w:tcW w:w="1419" w:type="dxa"/>
          </w:tcPr>
          <w:p w:rsidR="00822E97" w:rsidRDefault="00822E97" w:rsidP="00672F0A">
            <w:r>
              <w:t>Kategori 1</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tc>
        <w:tc>
          <w:tcPr>
            <w:tcW w:w="1428" w:type="dxa"/>
          </w:tcPr>
          <w:p w:rsidR="00822E97" w:rsidRDefault="00822E97" w:rsidP="00672F0A"/>
        </w:tc>
        <w:tc>
          <w:tcPr>
            <w:tcW w:w="1419" w:type="dxa"/>
          </w:tcPr>
          <w:p w:rsidR="00822E97" w:rsidRDefault="00822E97" w:rsidP="00672F0A"/>
        </w:tc>
        <w:tc>
          <w:tcPr>
            <w:tcW w:w="1954" w:type="dxa"/>
          </w:tcPr>
          <w:p w:rsidR="00822E97" w:rsidRDefault="00822E97" w:rsidP="00672F0A"/>
        </w:tc>
        <w:tc>
          <w:tcPr>
            <w:tcW w:w="1656" w:type="dxa"/>
          </w:tcPr>
          <w:p w:rsidR="00822E97" w:rsidRDefault="00822E97" w:rsidP="00672F0A"/>
        </w:tc>
        <w:tc>
          <w:tcPr>
            <w:tcW w:w="1476" w:type="dxa"/>
          </w:tcPr>
          <w:p w:rsidR="00822E97" w:rsidRDefault="00822E97" w:rsidP="00672F0A"/>
        </w:tc>
      </w:tr>
      <w:tr w:rsidR="00822E97" w:rsidTr="00672F0A">
        <w:tc>
          <w:tcPr>
            <w:tcW w:w="1921" w:type="dxa"/>
          </w:tcPr>
          <w:p w:rsidR="00822E97" w:rsidRDefault="00822E97" w:rsidP="00672F0A">
            <w:r>
              <w:t>Omk kat. 2</w:t>
            </w:r>
          </w:p>
        </w:tc>
        <w:tc>
          <w:tcPr>
            <w:tcW w:w="1428" w:type="dxa"/>
          </w:tcPr>
          <w:p w:rsidR="00822E97" w:rsidRDefault="00822E97" w:rsidP="00672F0A">
            <w:r>
              <w:t>151</w:t>
            </w:r>
          </w:p>
        </w:tc>
        <w:tc>
          <w:tcPr>
            <w:tcW w:w="1419" w:type="dxa"/>
          </w:tcPr>
          <w:p w:rsidR="00822E97" w:rsidRDefault="00822E97" w:rsidP="00672F0A">
            <w:r>
              <w:t>Kategori 2</w:t>
            </w:r>
          </w:p>
        </w:tc>
        <w:tc>
          <w:tcPr>
            <w:tcW w:w="1954" w:type="dxa"/>
          </w:tcPr>
          <w:p w:rsidR="00822E97" w:rsidRDefault="00822E97" w:rsidP="00672F0A">
            <w:r>
              <w:t>Kategori 2</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r>
              <w:t>Omk kat. 2</w:t>
            </w:r>
          </w:p>
        </w:tc>
        <w:tc>
          <w:tcPr>
            <w:tcW w:w="1428" w:type="dxa"/>
          </w:tcPr>
          <w:p w:rsidR="00822E97" w:rsidRDefault="00822E97" w:rsidP="00672F0A">
            <w:r>
              <w:t>150</w:t>
            </w:r>
          </w:p>
        </w:tc>
        <w:tc>
          <w:tcPr>
            <w:tcW w:w="1419" w:type="dxa"/>
          </w:tcPr>
          <w:p w:rsidR="00822E97" w:rsidRDefault="00822E97" w:rsidP="00672F0A">
            <w:r>
              <w:t>Kategori 2</w:t>
            </w:r>
          </w:p>
        </w:tc>
        <w:tc>
          <w:tcPr>
            <w:tcW w:w="1954" w:type="dxa"/>
          </w:tcPr>
          <w:p w:rsidR="00822E97" w:rsidRDefault="00822E97" w:rsidP="00672F0A">
            <w:r>
              <w:t>Kategori 2</w:t>
            </w:r>
          </w:p>
        </w:tc>
        <w:tc>
          <w:tcPr>
            <w:tcW w:w="1656" w:type="dxa"/>
          </w:tcPr>
          <w:p w:rsidR="00822E97" w:rsidRDefault="00822E97" w:rsidP="00672F0A">
            <w:r>
              <w:t>Nej</w:t>
            </w:r>
          </w:p>
        </w:tc>
        <w:tc>
          <w:tcPr>
            <w:tcW w:w="1476" w:type="dxa"/>
          </w:tcPr>
          <w:p w:rsidR="00822E97" w:rsidRDefault="00822E97" w:rsidP="00672F0A">
            <w:r>
              <w:t>Autom</w:t>
            </w:r>
            <w:r>
              <w:t>a</w:t>
            </w:r>
            <w:r>
              <w:t>tisk</w:t>
            </w:r>
          </w:p>
        </w:tc>
      </w:tr>
      <w:tr w:rsidR="00822E97" w:rsidTr="00672F0A">
        <w:tc>
          <w:tcPr>
            <w:tcW w:w="1921" w:type="dxa"/>
          </w:tcPr>
          <w:p w:rsidR="00822E97" w:rsidRDefault="00822E97" w:rsidP="00672F0A">
            <w:r>
              <w:t>Omk kat. 2</w:t>
            </w:r>
          </w:p>
        </w:tc>
        <w:tc>
          <w:tcPr>
            <w:tcW w:w="1428" w:type="dxa"/>
          </w:tcPr>
          <w:p w:rsidR="00822E97" w:rsidRDefault="00822E97" w:rsidP="00672F0A">
            <w:r>
              <w:t>1</w:t>
            </w:r>
          </w:p>
        </w:tc>
        <w:tc>
          <w:tcPr>
            <w:tcW w:w="1419" w:type="dxa"/>
          </w:tcPr>
          <w:p w:rsidR="00822E97" w:rsidRDefault="00822E97" w:rsidP="00672F0A">
            <w:r>
              <w:t>Kategori 2</w:t>
            </w:r>
          </w:p>
        </w:tc>
        <w:tc>
          <w:tcPr>
            <w:tcW w:w="1954" w:type="dxa"/>
          </w:tcPr>
          <w:p w:rsidR="00822E97" w:rsidRDefault="00822E97" w:rsidP="00672F0A">
            <w:r>
              <w:t>Kategori 1</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Omk kat. 2</w:t>
            </w:r>
          </w:p>
        </w:tc>
        <w:tc>
          <w:tcPr>
            <w:tcW w:w="1428" w:type="dxa"/>
          </w:tcPr>
          <w:p w:rsidR="00822E97" w:rsidRDefault="00822E97" w:rsidP="00672F0A">
            <w:r>
              <w:t>1</w:t>
            </w:r>
          </w:p>
        </w:tc>
        <w:tc>
          <w:tcPr>
            <w:tcW w:w="1419" w:type="dxa"/>
          </w:tcPr>
          <w:p w:rsidR="00822E97" w:rsidRDefault="00822E97" w:rsidP="00672F0A">
            <w:r>
              <w:t>Kategori 2</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tc>
        <w:tc>
          <w:tcPr>
            <w:tcW w:w="1428" w:type="dxa"/>
          </w:tcPr>
          <w:p w:rsidR="00822E97" w:rsidRDefault="00822E97" w:rsidP="00672F0A"/>
        </w:tc>
        <w:tc>
          <w:tcPr>
            <w:tcW w:w="1419" w:type="dxa"/>
          </w:tcPr>
          <w:p w:rsidR="00822E97" w:rsidRDefault="00822E97" w:rsidP="00672F0A"/>
        </w:tc>
        <w:tc>
          <w:tcPr>
            <w:tcW w:w="1954" w:type="dxa"/>
          </w:tcPr>
          <w:p w:rsidR="00822E97" w:rsidRDefault="00822E97" w:rsidP="00672F0A"/>
        </w:tc>
        <w:tc>
          <w:tcPr>
            <w:tcW w:w="1656" w:type="dxa"/>
          </w:tcPr>
          <w:p w:rsidR="00822E97" w:rsidRDefault="00822E97" w:rsidP="00672F0A"/>
        </w:tc>
        <w:tc>
          <w:tcPr>
            <w:tcW w:w="1476" w:type="dxa"/>
          </w:tcPr>
          <w:p w:rsidR="00822E97" w:rsidRDefault="00822E97" w:rsidP="00672F0A"/>
        </w:tc>
      </w:tr>
      <w:tr w:rsidR="00822E97" w:rsidTr="00672F0A">
        <w:tc>
          <w:tcPr>
            <w:tcW w:w="1921" w:type="dxa"/>
          </w:tcPr>
          <w:p w:rsidR="00822E97" w:rsidRDefault="00822E97" w:rsidP="00672F0A">
            <w:r>
              <w:t>Omk An</w:t>
            </w:r>
            <w:r>
              <w:t>a</w:t>
            </w:r>
            <w:r>
              <w:t>lysepligt</w:t>
            </w:r>
          </w:p>
        </w:tc>
        <w:tc>
          <w:tcPr>
            <w:tcW w:w="1428" w:type="dxa"/>
          </w:tcPr>
          <w:p w:rsidR="00822E97" w:rsidRDefault="00822E97" w:rsidP="00672F0A">
            <w:r>
              <w:t>19</w:t>
            </w:r>
          </w:p>
        </w:tc>
        <w:tc>
          <w:tcPr>
            <w:tcW w:w="1419" w:type="dxa"/>
          </w:tcPr>
          <w:p w:rsidR="00822E97" w:rsidRDefault="00822E97" w:rsidP="00672F0A">
            <w:r>
              <w:t>Udenfor kategori</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r>
              <w:t>Omk An</w:t>
            </w:r>
            <w:r>
              <w:t>a</w:t>
            </w:r>
            <w:r>
              <w:t>lysepligt</w:t>
            </w:r>
          </w:p>
        </w:tc>
        <w:tc>
          <w:tcPr>
            <w:tcW w:w="1428" w:type="dxa"/>
          </w:tcPr>
          <w:p w:rsidR="00822E97" w:rsidRDefault="00822E97" w:rsidP="00672F0A">
            <w:r>
              <w:t>18</w:t>
            </w:r>
          </w:p>
        </w:tc>
        <w:tc>
          <w:tcPr>
            <w:tcW w:w="1419" w:type="dxa"/>
          </w:tcPr>
          <w:p w:rsidR="00822E97" w:rsidRDefault="00822E97" w:rsidP="00672F0A">
            <w:r>
              <w:t>Udenfor kategori</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Autom</w:t>
            </w:r>
            <w:r>
              <w:t>a</w:t>
            </w:r>
            <w:r>
              <w:t>tisk</w:t>
            </w:r>
          </w:p>
        </w:tc>
      </w:tr>
      <w:tr w:rsidR="00822E97" w:rsidTr="00672F0A">
        <w:tc>
          <w:tcPr>
            <w:tcW w:w="1921" w:type="dxa"/>
          </w:tcPr>
          <w:p w:rsidR="00822E97" w:rsidRDefault="00822E97" w:rsidP="00672F0A">
            <w:r>
              <w:t>Omk An</w:t>
            </w:r>
            <w:r>
              <w:t>a</w:t>
            </w:r>
            <w:r>
              <w:t>lysepligt</w:t>
            </w:r>
          </w:p>
        </w:tc>
        <w:tc>
          <w:tcPr>
            <w:tcW w:w="1428" w:type="dxa"/>
          </w:tcPr>
          <w:p w:rsidR="00822E97" w:rsidRDefault="00822E97" w:rsidP="00672F0A">
            <w:r>
              <w:t>19</w:t>
            </w:r>
          </w:p>
        </w:tc>
        <w:tc>
          <w:tcPr>
            <w:tcW w:w="1419" w:type="dxa"/>
          </w:tcPr>
          <w:p w:rsidR="00822E97" w:rsidRDefault="00822E97" w:rsidP="00672F0A">
            <w:r>
              <w:t>Udenfor kategori</w:t>
            </w:r>
          </w:p>
        </w:tc>
        <w:tc>
          <w:tcPr>
            <w:tcW w:w="1954" w:type="dxa"/>
          </w:tcPr>
          <w:p w:rsidR="00822E97" w:rsidRDefault="00822E97" w:rsidP="00672F0A">
            <w:r>
              <w:t>Kategori 2</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Omk An</w:t>
            </w:r>
            <w:r>
              <w:t>a</w:t>
            </w:r>
            <w:r>
              <w:t>lysepligt</w:t>
            </w:r>
          </w:p>
        </w:tc>
        <w:tc>
          <w:tcPr>
            <w:tcW w:w="1428" w:type="dxa"/>
          </w:tcPr>
          <w:p w:rsidR="00822E97" w:rsidRDefault="00822E97" w:rsidP="00672F0A">
            <w:r>
              <w:t>18</w:t>
            </w:r>
          </w:p>
        </w:tc>
        <w:tc>
          <w:tcPr>
            <w:tcW w:w="1419" w:type="dxa"/>
          </w:tcPr>
          <w:p w:rsidR="00822E97" w:rsidRDefault="00822E97" w:rsidP="00672F0A">
            <w:r>
              <w:t>Udenfor kategori</w:t>
            </w:r>
          </w:p>
        </w:tc>
        <w:tc>
          <w:tcPr>
            <w:tcW w:w="1954" w:type="dxa"/>
          </w:tcPr>
          <w:p w:rsidR="00822E97" w:rsidRDefault="00822E97" w:rsidP="00672F0A">
            <w:r>
              <w:t>Kategori 2</w:t>
            </w:r>
          </w:p>
        </w:tc>
        <w:tc>
          <w:tcPr>
            <w:tcW w:w="1656" w:type="dxa"/>
          </w:tcPr>
          <w:p w:rsidR="00822E97" w:rsidRDefault="00822E97" w:rsidP="00672F0A">
            <w:r>
              <w:t>Nej</w:t>
            </w:r>
          </w:p>
        </w:tc>
        <w:tc>
          <w:tcPr>
            <w:tcW w:w="1476" w:type="dxa"/>
          </w:tcPr>
          <w:p w:rsidR="00822E97" w:rsidRDefault="00822E97" w:rsidP="00672F0A">
            <w:r>
              <w:t>Autom</w:t>
            </w:r>
            <w:r>
              <w:t>a</w:t>
            </w:r>
            <w:r>
              <w:t>tisk</w:t>
            </w:r>
          </w:p>
        </w:tc>
      </w:tr>
      <w:tr w:rsidR="00822E97" w:rsidTr="00672F0A">
        <w:tc>
          <w:tcPr>
            <w:tcW w:w="1921" w:type="dxa"/>
          </w:tcPr>
          <w:p w:rsidR="00822E97" w:rsidRDefault="00822E97" w:rsidP="00672F0A">
            <w:r>
              <w:t>Omk An</w:t>
            </w:r>
            <w:r>
              <w:t>a</w:t>
            </w:r>
            <w:r>
              <w:t>lysepligt</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1</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tc>
        <w:tc>
          <w:tcPr>
            <w:tcW w:w="1428" w:type="dxa"/>
          </w:tcPr>
          <w:p w:rsidR="00822E97" w:rsidRDefault="00822E97" w:rsidP="00672F0A"/>
        </w:tc>
        <w:tc>
          <w:tcPr>
            <w:tcW w:w="1419" w:type="dxa"/>
          </w:tcPr>
          <w:p w:rsidR="00822E97" w:rsidRDefault="00822E97" w:rsidP="00672F0A"/>
        </w:tc>
        <w:tc>
          <w:tcPr>
            <w:tcW w:w="1954" w:type="dxa"/>
          </w:tcPr>
          <w:p w:rsidR="00822E97" w:rsidRDefault="00822E97" w:rsidP="00672F0A"/>
        </w:tc>
        <w:tc>
          <w:tcPr>
            <w:tcW w:w="1656" w:type="dxa"/>
          </w:tcPr>
          <w:p w:rsidR="00822E97" w:rsidRDefault="00822E97" w:rsidP="00672F0A"/>
        </w:tc>
        <w:tc>
          <w:tcPr>
            <w:tcW w:w="1476" w:type="dxa"/>
          </w:tcPr>
          <w:p w:rsidR="00822E97" w:rsidRDefault="00822E97" w:rsidP="00672F0A"/>
        </w:tc>
      </w:tr>
      <w:tr w:rsidR="00822E97" w:rsidTr="00672F0A">
        <w:tc>
          <w:tcPr>
            <w:tcW w:w="1921" w:type="dxa"/>
          </w:tcPr>
          <w:p w:rsidR="00822E97" w:rsidRDefault="00822E97" w:rsidP="00672F0A">
            <w:r>
              <w:t>V1</w:t>
            </w:r>
          </w:p>
        </w:tc>
        <w:tc>
          <w:tcPr>
            <w:tcW w:w="1428" w:type="dxa"/>
          </w:tcPr>
          <w:p w:rsidR="00822E97" w:rsidRDefault="00822E97" w:rsidP="00672F0A">
            <w:r>
              <w:t>1</w:t>
            </w:r>
          </w:p>
        </w:tc>
        <w:tc>
          <w:tcPr>
            <w:tcW w:w="1419" w:type="dxa"/>
          </w:tcPr>
          <w:p w:rsidR="00822E97" w:rsidRDefault="00822E97" w:rsidP="00672F0A">
            <w:r>
              <w:t xml:space="preserve">Udenfor </w:t>
            </w:r>
            <w:r>
              <w:lastRenderedPageBreak/>
              <w:t>kategori</w:t>
            </w:r>
          </w:p>
        </w:tc>
        <w:tc>
          <w:tcPr>
            <w:tcW w:w="1954" w:type="dxa"/>
          </w:tcPr>
          <w:p w:rsidR="00822E97" w:rsidRDefault="00822E97" w:rsidP="00672F0A">
            <w:r>
              <w:lastRenderedPageBreak/>
              <w:t>Udenfor k</w:t>
            </w:r>
            <w:r>
              <w:t>a</w:t>
            </w:r>
            <w:r>
              <w:lastRenderedPageBreak/>
              <w:t>tegori</w:t>
            </w:r>
          </w:p>
        </w:tc>
        <w:tc>
          <w:tcPr>
            <w:tcW w:w="1656" w:type="dxa"/>
          </w:tcPr>
          <w:p w:rsidR="00822E97" w:rsidRDefault="00822E97" w:rsidP="00672F0A">
            <w:r>
              <w:lastRenderedPageBreak/>
              <w:t>Nej</w:t>
            </w:r>
          </w:p>
        </w:tc>
        <w:tc>
          <w:tcPr>
            <w:tcW w:w="1476" w:type="dxa"/>
          </w:tcPr>
          <w:p w:rsidR="00822E97" w:rsidRDefault="00822E97" w:rsidP="00672F0A">
            <w:r>
              <w:t>Manuelt</w:t>
            </w:r>
          </w:p>
        </w:tc>
      </w:tr>
      <w:tr w:rsidR="00822E97" w:rsidTr="00672F0A">
        <w:tc>
          <w:tcPr>
            <w:tcW w:w="1921" w:type="dxa"/>
          </w:tcPr>
          <w:p w:rsidR="00822E97" w:rsidRDefault="00822E97" w:rsidP="00672F0A">
            <w:r>
              <w:lastRenderedPageBreak/>
              <w:t>V1</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2</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V1</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1</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tc>
        <w:tc>
          <w:tcPr>
            <w:tcW w:w="1428" w:type="dxa"/>
          </w:tcPr>
          <w:p w:rsidR="00822E97" w:rsidRDefault="00822E97" w:rsidP="00672F0A"/>
        </w:tc>
        <w:tc>
          <w:tcPr>
            <w:tcW w:w="1419" w:type="dxa"/>
          </w:tcPr>
          <w:p w:rsidR="00822E97" w:rsidRDefault="00822E97" w:rsidP="00672F0A"/>
        </w:tc>
        <w:tc>
          <w:tcPr>
            <w:tcW w:w="1954" w:type="dxa"/>
          </w:tcPr>
          <w:p w:rsidR="00822E97" w:rsidRDefault="00822E97" w:rsidP="00672F0A"/>
        </w:tc>
        <w:tc>
          <w:tcPr>
            <w:tcW w:w="1656" w:type="dxa"/>
          </w:tcPr>
          <w:p w:rsidR="00822E97" w:rsidRDefault="00822E97" w:rsidP="00672F0A"/>
        </w:tc>
        <w:tc>
          <w:tcPr>
            <w:tcW w:w="1476" w:type="dxa"/>
          </w:tcPr>
          <w:p w:rsidR="00822E97" w:rsidRDefault="00822E97" w:rsidP="00672F0A"/>
        </w:tc>
      </w:tr>
      <w:tr w:rsidR="00822E97" w:rsidTr="00672F0A">
        <w:tc>
          <w:tcPr>
            <w:tcW w:w="1921" w:type="dxa"/>
          </w:tcPr>
          <w:p w:rsidR="00822E97" w:rsidRDefault="00822E97" w:rsidP="00672F0A">
            <w:r>
              <w:t>V2</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r>
              <w:t>V2</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2</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V2</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1</w:t>
            </w:r>
          </w:p>
        </w:tc>
        <w:tc>
          <w:tcPr>
            <w:tcW w:w="1656" w:type="dxa"/>
          </w:tcPr>
          <w:p w:rsidR="00822E97" w:rsidRDefault="00822E97" w:rsidP="00672F0A">
            <w:r>
              <w:t>Ja</w:t>
            </w:r>
          </w:p>
        </w:tc>
        <w:tc>
          <w:tcPr>
            <w:tcW w:w="1476" w:type="dxa"/>
          </w:tcPr>
          <w:p w:rsidR="00822E97" w:rsidRDefault="00822E97" w:rsidP="00672F0A">
            <w:r>
              <w:t>Manuelt</w:t>
            </w:r>
          </w:p>
        </w:tc>
      </w:tr>
    </w:tbl>
    <w:p w:rsidR="00822E97" w:rsidRDefault="00822E97" w:rsidP="0017153B">
      <w:pPr>
        <w:pStyle w:val="BodyText1"/>
      </w:pPr>
    </w:p>
    <w:p w:rsidR="005D7426" w:rsidRDefault="005D7426" w:rsidP="005D7426">
      <w:pPr>
        <w:pStyle w:val="Heading3"/>
      </w:pPr>
      <w:bookmarkStart w:id="30" w:name="_Toc418583764"/>
      <w:r>
        <w:t>Andre kommuner</w:t>
      </w:r>
      <w:bookmarkEnd w:id="30"/>
    </w:p>
    <w:p w:rsidR="00C843C3" w:rsidRDefault="00840DB9" w:rsidP="005D7426">
      <w:pPr>
        <w:pStyle w:val="BodyText1"/>
      </w:pPr>
      <w:r>
        <w:t>For andre kommuner</w:t>
      </w:r>
      <w:r w:rsidR="0065348C">
        <w:t>,</w:t>
      </w:r>
      <w:r>
        <w:t xml:space="preserve"> der anvender FlytJord</w:t>
      </w:r>
      <w:r w:rsidR="0065348C">
        <w:t>,</w:t>
      </w:r>
      <w:r>
        <w:t xml:space="preserve"> </w:t>
      </w:r>
      <w:r w:rsidR="005D7426">
        <w:t xml:space="preserve">er </w:t>
      </w:r>
      <w:r w:rsidR="00C843C3">
        <w:t xml:space="preserve">der </w:t>
      </w:r>
      <w:r w:rsidR="005D7426">
        <w:t>ikke nogen auto</w:t>
      </w:r>
      <w:r w:rsidR="004D2A77">
        <w:t>matiske god</w:t>
      </w:r>
      <w:r w:rsidR="0065348C">
        <w:t>kendelses</w:t>
      </w:r>
      <w:r w:rsidR="004D2A77">
        <w:t>procedurer</w:t>
      </w:r>
      <w:r w:rsidR="00C843C3">
        <w:t>.</w:t>
      </w:r>
    </w:p>
    <w:p w:rsidR="00C77FDB" w:rsidRDefault="00C77FDB" w:rsidP="00C77FDB">
      <w:pPr>
        <w:pStyle w:val="Heading2"/>
      </w:pPr>
      <w:bookmarkStart w:id="31" w:name="_Toc418583765"/>
      <w:r>
        <w:t>Jordmodtager</w:t>
      </w:r>
      <w:bookmarkEnd w:id="31"/>
    </w:p>
    <w:p w:rsidR="00131655" w:rsidRPr="00131655" w:rsidRDefault="00131655" w:rsidP="00131655">
      <w:pPr>
        <w:pStyle w:val="BodyText1"/>
      </w:pPr>
      <w:r>
        <w:t xml:space="preserve">Der er </w:t>
      </w:r>
      <w:r w:rsidR="0065348C">
        <w:t>2</w:t>
      </w:r>
      <w:r>
        <w:t xml:space="preserve"> </w:t>
      </w:r>
      <w:r w:rsidR="00AA5263">
        <w:t xml:space="preserve">forskellige </w:t>
      </w:r>
      <w:r>
        <w:t xml:space="preserve">regelsæt </w:t>
      </w:r>
      <w:r w:rsidR="00AA5263">
        <w:t xml:space="preserve">for automatisk godkendelse </w:t>
      </w:r>
      <w:r w:rsidR="0065348C">
        <w:t>for jordmodtager</w:t>
      </w:r>
      <w:r>
        <w:t xml:space="preserve">e. Enten </w:t>
      </w:r>
      <w:r w:rsidR="0065348C">
        <w:t>anvendes</w:t>
      </w:r>
      <w:r>
        <w:t xml:space="preserve"> ”Aarhus Kommune – Aarhus Havn samarbejdet” eller </w:t>
      </w:r>
      <w:r w:rsidR="0065348C">
        <w:t>så a</w:t>
      </w:r>
      <w:r w:rsidR="0065348C">
        <w:t>n</w:t>
      </w:r>
      <w:r w:rsidR="0065348C">
        <w:t>vendes</w:t>
      </w:r>
      <w:r>
        <w:t xml:space="preserve"> ”Øvrige modtageranlæg”. Disse to regelsæt beskrives i det følgende.</w:t>
      </w:r>
    </w:p>
    <w:p w:rsidR="00C77FDB" w:rsidRDefault="00025DF3" w:rsidP="00C77FDB">
      <w:pPr>
        <w:pStyle w:val="Heading3"/>
      </w:pPr>
      <w:bookmarkStart w:id="32" w:name="_Toc418583766"/>
      <w:r>
        <w:t>Aarhus</w:t>
      </w:r>
      <w:r w:rsidR="00C77FDB">
        <w:t xml:space="preserve"> Kommune – </w:t>
      </w:r>
      <w:r>
        <w:t>Aarhus</w:t>
      </w:r>
      <w:r w:rsidR="00C77FDB">
        <w:t xml:space="preserve"> Havn samarbejde</w:t>
      </w:r>
      <w:bookmarkEnd w:id="32"/>
    </w:p>
    <w:p w:rsidR="0021034D" w:rsidRDefault="000567A2" w:rsidP="00C77FDB">
      <w:pPr>
        <w:pStyle w:val="BodyText1"/>
      </w:pPr>
      <w:r>
        <w:t xml:space="preserve">Aarhus Kommune og Aarhus Havn har indgået en aftale om at sagsbehandlerne i kommunen påtager sig rollen som </w:t>
      </w:r>
      <w:r w:rsidR="0021034D">
        <w:t>m</w:t>
      </w:r>
      <w:r>
        <w:t xml:space="preserve">iljømedarbejder for </w:t>
      </w:r>
      <w:r w:rsidR="0065348C">
        <w:t>Aarhus Havn, hvorved de påtager sig den</w:t>
      </w:r>
      <w:r w:rsidR="0021034D">
        <w:t xml:space="preserve"> miljøfaglige opgave.</w:t>
      </w:r>
    </w:p>
    <w:p w:rsidR="0021034D" w:rsidRDefault="0021034D" w:rsidP="00C77FDB">
      <w:pPr>
        <w:pStyle w:val="BodyText1"/>
      </w:pPr>
      <w:r>
        <w:t xml:space="preserve">Kommer jorden fra Aarhus </w:t>
      </w:r>
      <w:r w:rsidR="0065348C">
        <w:t>K</w:t>
      </w:r>
      <w:r>
        <w:t>ommune og godkendes af en sagsbehandler i Aa</w:t>
      </w:r>
      <w:r>
        <w:t>r</w:t>
      </w:r>
      <w:r>
        <w:t>hus</w:t>
      </w:r>
      <w:r w:rsidR="0065348C">
        <w:t xml:space="preserve"> Kommune</w:t>
      </w:r>
      <w:r>
        <w:t xml:space="preserve"> en anmeldelse, som også har rollen miljømedarbejder ved Aa</w:t>
      </w:r>
      <w:r>
        <w:t>r</w:t>
      </w:r>
      <w:r>
        <w:t>hus Havn, godkendes anmeldelsen også automatisk af jordmodtageren.</w:t>
      </w:r>
    </w:p>
    <w:p w:rsidR="00500A54" w:rsidRDefault="00500A54" w:rsidP="00C77FDB">
      <w:pPr>
        <w:pStyle w:val="BodyText1"/>
      </w:pPr>
      <w:r w:rsidRPr="00500A54">
        <w:rPr>
          <w:b/>
        </w:rPr>
        <w:t>OBS</w:t>
      </w:r>
      <w:r>
        <w:t xml:space="preserve"> Kommer der nye modtageranlæg på </w:t>
      </w:r>
      <w:r w:rsidR="00025DF3">
        <w:t>Aarhus</w:t>
      </w:r>
      <w:r>
        <w:t xml:space="preserve"> Havn</w:t>
      </w:r>
      <w:r w:rsidR="001D0A2B">
        <w:t>,</w:t>
      </w:r>
      <w:r>
        <w:t xml:space="preserve"> hvor disse regler skal gælde, skal modtageranlæggets Id tilføjes i programmet FlytJord.</w:t>
      </w:r>
    </w:p>
    <w:p w:rsidR="00500A54" w:rsidRDefault="00500A54" w:rsidP="00500A54">
      <w:pPr>
        <w:pStyle w:val="Heading3"/>
      </w:pPr>
      <w:bookmarkStart w:id="33" w:name="_Toc418583767"/>
      <w:r>
        <w:t>Øvrige modtageranlæg</w:t>
      </w:r>
      <w:bookmarkEnd w:id="33"/>
    </w:p>
    <w:p w:rsidR="00500A54" w:rsidRDefault="00500A54" w:rsidP="00500A54">
      <w:pPr>
        <w:pStyle w:val="BodyText1"/>
      </w:pPr>
      <w:r>
        <w:t>Nedenstående regler gælder for øvrige modtageranlæg</w:t>
      </w:r>
      <w:r w:rsidR="004B7640">
        <w:t>,</w:t>
      </w:r>
      <w:r w:rsidR="00C207DB">
        <w:t xml:space="preserve"> som anvender FlytJord</w:t>
      </w:r>
      <w:r>
        <w:t xml:space="preserve">, hvis man under administration af modtageranlægget </w:t>
      </w:r>
      <w:r w:rsidR="00FC5BCE" w:rsidRPr="00F75120">
        <w:rPr>
          <w:u w:val="single"/>
        </w:rPr>
        <w:t>har angivet at systemet automatisk skal godkende anmeldelsen</w:t>
      </w:r>
      <w:r>
        <w:t>.</w:t>
      </w:r>
      <w:r w:rsidR="004B7640">
        <w:tab/>
      </w:r>
    </w:p>
    <w:p w:rsidR="00683B5C" w:rsidRDefault="00683B5C" w:rsidP="00683B5C">
      <w:pPr>
        <w:pStyle w:val="BodyText1"/>
        <w:rPr>
          <w:b/>
        </w:rPr>
      </w:pPr>
      <w:r w:rsidRPr="002F5610">
        <w:rPr>
          <w:highlight w:val="yellow"/>
        </w:rPr>
        <w:lastRenderedPageBreak/>
        <w:t>Figurernes øverste række viser de forskellige resultater af jordforureningsopsl</w:t>
      </w:r>
      <w:r w:rsidRPr="002F5610">
        <w:rPr>
          <w:highlight w:val="yellow"/>
        </w:rPr>
        <w:t>a</w:t>
      </w:r>
      <w:r w:rsidRPr="002F5610">
        <w:rPr>
          <w:highlight w:val="yellow"/>
        </w:rPr>
        <w:t xml:space="preserve">get. Rækken under angiver om </w:t>
      </w:r>
      <w:r w:rsidR="002F5610" w:rsidRPr="002F5610">
        <w:rPr>
          <w:highlight w:val="yellow"/>
        </w:rPr>
        <w:t>jordmodtageren</w:t>
      </w:r>
      <w:r w:rsidRPr="002F5610">
        <w:rPr>
          <w:highlight w:val="yellow"/>
        </w:rPr>
        <w:t xml:space="preserve"> skal godkendes manuelt eller automatisk af FlytJord.</w:t>
      </w:r>
    </w:p>
    <w:p w:rsidR="00683B5C" w:rsidRDefault="00683B5C" w:rsidP="00500A54">
      <w:pPr>
        <w:pStyle w:val="BodyText1"/>
      </w:pPr>
    </w:p>
    <w:p w:rsidR="00966D5D" w:rsidRDefault="00966D5D" w:rsidP="00500A54">
      <w:pPr>
        <w:pStyle w:val="BodyText1"/>
      </w:pPr>
      <w:r>
        <w:rPr>
          <w:noProof/>
          <w:lang w:eastAsia="da-DK"/>
        </w:rPr>
        <w:drawing>
          <wp:inline distT="0" distB="0" distL="0" distR="0" wp14:anchorId="4E129E39" wp14:editId="3B4CE1A0">
            <wp:extent cx="4554220" cy="267581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554220" cy="2675810"/>
                    </a:xfrm>
                    <a:prstGeom prst="rect">
                      <a:avLst/>
                    </a:prstGeom>
                  </pic:spPr>
                </pic:pic>
              </a:graphicData>
            </a:graphic>
          </wp:inline>
        </w:drawing>
      </w:r>
    </w:p>
    <w:p w:rsidR="00844370" w:rsidRDefault="00844370" w:rsidP="00C648EA">
      <w:pPr>
        <w:pStyle w:val="Heading4"/>
      </w:pPr>
      <w:r>
        <w:t>Opklassificering</w:t>
      </w:r>
    </w:p>
    <w:p w:rsidR="0089526B" w:rsidRDefault="00AB0634" w:rsidP="0089526B">
      <w:pPr>
        <w:pStyle w:val="BodyText1"/>
      </w:pPr>
      <w:r>
        <w:t xml:space="preserve">Al jord som er opklassificeret kan ikke godkendes automatisk. </w:t>
      </w:r>
    </w:p>
    <w:p w:rsidR="00C648EA" w:rsidRDefault="00C648EA" w:rsidP="00C648EA">
      <w:pPr>
        <w:pStyle w:val="Heading4"/>
      </w:pPr>
      <w:r>
        <w:t>Dokumentation</w:t>
      </w:r>
    </w:p>
    <w:p w:rsidR="00AA5263" w:rsidRDefault="00AA5263" w:rsidP="00AA5263">
      <w:pPr>
        <w:pStyle w:val="BodyText1"/>
      </w:pPr>
      <w:r>
        <w:t>I tilfælde af at der er vedhæftet dokumentation til anmeldelsen, kan anmeldelsen ikke godkendes automatisk, hvis jordforureningsopslaget ikke giver ”OMK ren” eller hvis opslaget ikke resultere</w:t>
      </w:r>
      <w:r w:rsidR="009D5C4F">
        <w:t>r</w:t>
      </w:r>
      <w:r>
        <w:t xml:space="preserve"> i </w:t>
      </w:r>
      <w:r w:rsidR="00AB0634">
        <w:t>nogen</w:t>
      </w:r>
      <w:r>
        <w:t xml:space="preserve"> forureningskategorier.</w:t>
      </w:r>
    </w:p>
    <w:p w:rsidR="00295C66" w:rsidRDefault="00295C66" w:rsidP="00AA5263">
      <w:pPr>
        <w:pStyle w:val="BodyText1"/>
      </w:pPr>
      <w:del w:id="34" w:author="Tom Graven Kvist (TOK)" w:date="2015-05-05T14:03:00Z">
        <w:r w:rsidDel="009538E6">
          <w:delText xml:space="preserve">Er der ikke vedhæftet </w:delText>
        </w:r>
        <w:commentRangeStart w:id="35"/>
        <w:r w:rsidDel="009538E6">
          <w:delText>dokumentation</w:delText>
        </w:r>
      </w:del>
      <w:commentRangeEnd w:id="35"/>
      <w:r w:rsidR="009538E6">
        <w:rPr>
          <w:rStyle w:val="CommentReference"/>
          <w:rFonts w:eastAsia="Times New Roman"/>
          <w:lang w:eastAsia="da-DK"/>
        </w:rPr>
        <w:commentReference w:id="35"/>
      </w:r>
      <w:del w:id="36" w:author="Tom Graven Kvist (TOK)" w:date="2015-05-05T14:03:00Z">
        <w:r w:rsidR="009D5C4F" w:rsidDel="009538E6">
          <w:delText>,</w:delText>
        </w:r>
        <w:r w:rsidDel="009538E6">
          <w:delText xml:space="preserve"> kan anmeldelser med jordforureningso</w:delText>
        </w:r>
        <w:r w:rsidDel="009538E6">
          <w:delText>p</w:delText>
        </w:r>
        <w:r w:rsidDel="009538E6">
          <w:delText>slag med V1 eller V2 kortlægning ikke godkendes automatisk</w:delText>
        </w:r>
      </w:del>
      <w:r>
        <w:t>.</w:t>
      </w:r>
    </w:p>
    <w:p w:rsidR="0089526B" w:rsidRPr="0089526B" w:rsidRDefault="0089526B" w:rsidP="0089526B"/>
    <w:p w:rsidR="0011053E" w:rsidRDefault="0011053E">
      <w:pPr>
        <w:spacing w:line="240" w:lineRule="auto"/>
        <w:rPr>
          <w:b/>
          <w:bCs/>
          <w:caps/>
          <w:sz w:val="22"/>
          <w:szCs w:val="28"/>
          <w:lang w:eastAsia="en-US"/>
        </w:rPr>
      </w:pPr>
      <w:r>
        <w:br w:type="page"/>
      </w:r>
    </w:p>
    <w:p w:rsidR="00372078" w:rsidRDefault="00372078" w:rsidP="00E11552">
      <w:pPr>
        <w:pStyle w:val="Heading1"/>
      </w:pPr>
      <w:bookmarkStart w:id="37" w:name="_Toc418583768"/>
      <w:r>
        <w:lastRenderedPageBreak/>
        <w:t>Afslutning af anmeldelse</w:t>
      </w:r>
      <w:bookmarkEnd w:id="37"/>
    </w:p>
    <w:p w:rsidR="006712EC" w:rsidRDefault="006712EC" w:rsidP="006712EC">
      <w:pPr>
        <w:pStyle w:val="BodyText1"/>
      </w:pPr>
      <w:r>
        <w:t>En anmeldelse er afsluttet, når status for den bliver sat til ”Afsluttet”. Er en a</w:t>
      </w:r>
      <w:r>
        <w:t>n</w:t>
      </w:r>
      <w:r>
        <w:t>meldelse afsluttet, kan der ikke afleveres jord til de modtageranlæg, hvor der er installeret et FlytJord bomsystem.</w:t>
      </w:r>
    </w:p>
    <w:p w:rsidR="006712EC" w:rsidRDefault="006712EC" w:rsidP="006712EC">
      <w:pPr>
        <w:pStyle w:val="BodyText1"/>
      </w:pPr>
      <w:r>
        <w:t>Når en anmeldelse er afsluttet</w:t>
      </w:r>
      <w:r w:rsidR="009D5C4F">
        <w:t>,</w:t>
      </w:r>
      <w:r>
        <w:t xml:space="preserve"> kan anmeldelsen</w:t>
      </w:r>
      <w:r w:rsidR="009D5C4F">
        <w:t xml:space="preserve"> ikke gemmes eller indsendes </w:t>
      </w:r>
      <w:r w:rsidR="00AB0634">
        <w:t>på ny</w:t>
      </w:r>
      <w:r>
        <w:t xml:space="preserve"> fra den </w:t>
      </w:r>
      <w:r w:rsidR="00AB0634">
        <w:t>offentlige</w:t>
      </w:r>
      <w:r>
        <w:t xml:space="preserve"> side. </w:t>
      </w:r>
    </w:p>
    <w:p w:rsidR="006712EC" w:rsidRPr="006712EC" w:rsidRDefault="006712EC" w:rsidP="006712EC">
      <w:pPr>
        <w:pStyle w:val="BodyText1"/>
      </w:pPr>
      <w:r>
        <w:t>En afsluttet anmeldelse kan ”genaktiveres” ved at lave en revision af denne a</w:t>
      </w:r>
      <w:r>
        <w:t>n</w:t>
      </w:r>
      <w:r>
        <w:t>meldelse. Se kapitlet vedr. revision</w:t>
      </w:r>
    </w:p>
    <w:p w:rsidR="00372078" w:rsidRDefault="00372078" w:rsidP="00372078">
      <w:pPr>
        <w:pStyle w:val="BodyText1"/>
      </w:pPr>
      <w:r>
        <w:t xml:space="preserve">En anmeldelse kan afsluttes på </w:t>
      </w:r>
      <w:r w:rsidR="009E1C3F">
        <w:t>4</w:t>
      </w:r>
      <w:r>
        <w:t xml:space="preserve"> måder:</w:t>
      </w:r>
    </w:p>
    <w:p w:rsidR="009E1C3F" w:rsidRDefault="009E1C3F" w:rsidP="009E1C3F">
      <w:pPr>
        <w:pStyle w:val="BodyText1"/>
        <w:numPr>
          <w:ilvl w:val="0"/>
          <w:numId w:val="22"/>
        </w:numPr>
      </w:pPr>
      <w:r>
        <w:t>Af anmelderen på den eksterne anmeldelseside.</w:t>
      </w:r>
    </w:p>
    <w:p w:rsidR="009E1C3F" w:rsidRDefault="009E1C3F" w:rsidP="009E1C3F">
      <w:pPr>
        <w:pStyle w:val="BodyText1"/>
        <w:numPr>
          <w:ilvl w:val="0"/>
          <w:numId w:val="22"/>
        </w:numPr>
      </w:pPr>
      <w:r>
        <w:t>Af sagsbehandleren på den interne anmeldelsesside.</w:t>
      </w:r>
    </w:p>
    <w:p w:rsidR="009E1C3F" w:rsidRDefault="009E1C3F" w:rsidP="009E1C3F">
      <w:pPr>
        <w:pStyle w:val="BodyText1"/>
        <w:numPr>
          <w:ilvl w:val="0"/>
          <w:numId w:val="22"/>
        </w:numPr>
      </w:pPr>
      <w:r>
        <w:t>Af bogholderen på siden til administration af betalere</w:t>
      </w:r>
    </w:p>
    <w:p w:rsidR="009E1C3F" w:rsidRDefault="009E1C3F" w:rsidP="009E1C3F">
      <w:pPr>
        <w:pStyle w:val="BodyText1"/>
        <w:numPr>
          <w:ilvl w:val="0"/>
          <w:numId w:val="22"/>
        </w:numPr>
      </w:pPr>
      <w:r>
        <w:t xml:space="preserve">Af systemet, hvis kørselsperioden er overskredet n antal dage. </w:t>
      </w:r>
    </w:p>
    <w:p w:rsidR="009E1C3F" w:rsidRDefault="009E1C3F" w:rsidP="00372078">
      <w:pPr>
        <w:pStyle w:val="BodyText1"/>
      </w:pPr>
      <w:r>
        <w:t>Ad 2) Det kræver at brugeren har rollen Sagsbehandler eller Miljømedarbejder for at kunne afslutte anmeldelsen</w:t>
      </w:r>
      <w:r w:rsidR="006712EC">
        <w:t>.</w:t>
      </w:r>
    </w:p>
    <w:p w:rsidR="006712EC" w:rsidRDefault="006712EC" w:rsidP="00372078">
      <w:pPr>
        <w:pStyle w:val="BodyText1"/>
      </w:pPr>
      <w:r>
        <w:t>Ad 3) Bogholderen afslutter en given betalers aktive anmeldelser, hvis status på betaleren ændres til ”Afvist”. Ændres betalerens status efterfølgende til ”Go</w:t>
      </w:r>
      <w:r>
        <w:t>d</w:t>
      </w:r>
      <w:r>
        <w:t>kendt” bliver anmeldelserne aktiv igen.</w:t>
      </w:r>
      <w:bookmarkStart w:id="38" w:name="_GoBack"/>
      <w:bookmarkEnd w:id="38"/>
    </w:p>
    <w:p w:rsidR="00372078" w:rsidRDefault="006712EC" w:rsidP="006712EC">
      <w:pPr>
        <w:pStyle w:val="BodyText1"/>
      </w:pPr>
      <w:r>
        <w:t>Ad 4) S</w:t>
      </w:r>
      <w:r w:rsidR="00372078">
        <w:t xml:space="preserve">e </w:t>
      </w:r>
      <w:hyperlink w:anchor="_Afslut_gamle_anmeldelser" w:history="1">
        <w:r w:rsidR="001D50DC">
          <w:rPr>
            <w:rStyle w:val="Hyperlink"/>
          </w:rPr>
          <w:t>afsnit 1</w:t>
        </w:r>
        <w:r w:rsidR="00193AAF">
          <w:rPr>
            <w:rStyle w:val="Hyperlink"/>
          </w:rPr>
          <w:t>4</w:t>
        </w:r>
        <w:r>
          <w:rPr>
            <w:rStyle w:val="Hyperlink"/>
          </w:rPr>
          <w:t>.2</w:t>
        </w:r>
      </w:hyperlink>
    </w:p>
    <w:p w:rsidR="00A96099" w:rsidRDefault="0011053E" w:rsidP="0011053E">
      <w:pPr>
        <w:pStyle w:val="Heading2"/>
      </w:pPr>
      <w:bookmarkStart w:id="39" w:name="_Toc418583769"/>
      <w:r>
        <w:t>Afslutning anmeldelser på b</w:t>
      </w:r>
      <w:r w:rsidR="00A96099">
        <w:t>ogholder</w:t>
      </w:r>
      <w:r>
        <w:t xml:space="preserve"> initiativ</w:t>
      </w:r>
      <w:bookmarkEnd w:id="39"/>
    </w:p>
    <w:p w:rsidR="00A96099" w:rsidRDefault="00A96099" w:rsidP="00A96099">
      <w:pPr>
        <w:pStyle w:val="BodyText1"/>
      </w:pPr>
      <w:r>
        <w:t>Afviser en bogholder en betaler, afsluttes anmeldelserne.</w:t>
      </w:r>
      <w:r w:rsidR="000E0E46">
        <w:t xml:space="preserve"> Det er udelukkende bogholderne ved den givne jordmodtager</w:t>
      </w:r>
      <w:r w:rsidR="009E1C3F">
        <w:t>,</w:t>
      </w:r>
      <w:r w:rsidR="000E0E46">
        <w:t xml:space="preserve"> der igen kan genåbne sagerne i s</w:t>
      </w:r>
      <w:r w:rsidR="000E0E46">
        <w:t>å</w:t>
      </w:r>
      <w:r w:rsidR="000E0E46">
        <w:t>danne tilfælde.</w:t>
      </w:r>
    </w:p>
    <w:p w:rsidR="0011053E" w:rsidRDefault="0011053E">
      <w:pPr>
        <w:spacing w:line="240" w:lineRule="auto"/>
        <w:rPr>
          <w:b/>
          <w:bCs/>
          <w:caps/>
          <w:sz w:val="22"/>
          <w:szCs w:val="28"/>
          <w:lang w:eastAsia="en-US"/>
        </w:rPr>
      </w:pPr>
      <w:r>
        <w:br w:type="page"/>
      </w:r>
    </w:p>
    <w:p w:rsidR="004657EE" w:rsidRDefault="004657EE" w:rsidP="00E11552">
      <w:pPr>
        <w:pStyle w:val="Heading1"/>
      </w:pPr>
      <w:bookmarkStart w:id="40" w:name="_Toc418583770"/>
      <w:r>
        <w:lastRenderedPageBreak/>
        <w:t>Jordklassifikation</w:t>
      </w:r>
      <w:bookmarkEnd w:id="40"/>
      <w:r>
        <w:t xml:space="preserve"> </w:t>
      </w:r>
    </w:p>
    <w:p w:rsidR="004657EE" w:rsidRDefault="004657EE" w:rsidP="004657EE">
      <w:pPr>
        <w:pStyle w:val="BodyText1"/>
      </w:pPr>
      <w:r>
        <w:t>Der registreres for hver</w:t>
      </w:r>
      <w:r w:rsidR="00BC5D93">
        <w:t>t</w:t>
      </w:r>
      <w:r>
        <w:t xml:space="preserve"> modtageranlæg</w:t>
      </w:r>
      <w:r w:rsidR="00AD495B">
        <w:t>,</w:t>
      </w:r>
      <w:r>
        <w:t xml:space="preserve"> hvilken type jord </w:t>
      </w:r>
      <w:r w:rsidR="00BC5D93">
        <w:t xml:space="preserve">(forureningskategori og type affald) </w:t>
      </w:r>
      <w:r>
        <w:t>et modtageranlæg må modtage.</w:t>
      </w:r>
    </w:p>
    <w:p w:rsidR="004657EE" w:rsidRDefault="004657EE" w:rsidP="004657EE">
      <w:pPr>
        <w:pStyle w:val="BodyText1"/>
      </w:pPr>
      <w:r>
        <w:t xml:space="preserve">Da der </w:t>
      </w:r>
      <w:r w:rsidR="009D5C4F">
        <w:t>er 2</w:t>
      </w:r>
      <w:r>
        <w:t xml:space="preserve"> forskellige sæt regler / </w:t>
      </w:r>
      <w:r w:rsidR="00B463C4">
        <w:t>definition</w:t>
      </w:r>
      <w:r w:rsidR="009D5C4F">
        <w:t>er</w:t>
      </w:r>
      <w:r>
        <w:t xml:space="preserve"> for jordklassifikation henholdsvis øst og vest for Storebælt, er der følgende relationer mellem tabellerne i datab</w:t>
      </w:r>
      <w:r>
        <w:t>a</w:t>
      </w:r>
      <w:r>
        <w:t>sen.</w:t>
      </w:r>
    </w:p>
    <w:p w:rsidR="004657EE" w:rsidRDefault="004657EE" w:rsidP="004657EE">
      <w:pPr>
        <w:pStyle w:val="BodyText1"/>
      </w:pPr>
      <w:r>
        <w:t xml:space="preserve">ModtagerAnlaeg </w:t>
      </w:r>
      <w:r>
        <w:sym w:font="Wingdings" w:char="F0DF"/>
      </w:r>
      <w:r>
        <w:sym w:font="Wingdings" w:char="F0E0"/>
      </w:r>
      <w:r>
        <w:t xml:space="preserve"> JordklassifikationType </w:t>
      </w:r>
      <w:r>
        <w:sym w:font="Wingdings" w:char="F0DF"/>
      </w:r>
      <w:r>
        <w:sym w:font="Wingdings" w:char="F0E0"/>
      </w:r>
      <w:r>
        <w:t xml:space="preserve">KommuneJordklassifikation </w:t>
      </w:r>
      <w:r>
        <w:sym w:font="Wingdings" w:char="F0DF"/>
      </w:r>
      <w:r>
        <w:sym w:font="Wingdings" w:char="F0E0"/>
      </w:r>
      <w:r>
        <w:t xml:space="preserve"> Kommune</w:t>
      </w:r>
    </w:p>
    <w:p w:rsidR="004657EE" w:rsidRDefault="004657EE" w:rsidP="004657EE">
      <w:pPr>
        <w:pStyle w:val="BodyText1"/>
      </w:pPr>
      <w:r>
        <w:t xml:space="preserve">Ovenstående relationer betyder, at modtageranlægget er knyttet til </w:t>
      </w:r>
      <w:r w:rsidR="00DC311B">
        <w:t xml:space="preserve">landsdelens </w:t>
      </w:r>
      <w:r w:rsidR="002B6900">
        <w:t>definition</w:t>
      </w:r>
      <w:r>
        <w:t xml:space="preserve"> af jordklassifikationerne. For at gøre FlytJord fleksibel anvendes mo</w:t>
      </w:r>
      <w:r>
        <w:t>d</w:t>
      </w:r>
      <w:r>
        <w:t>tager</w:t>
      </w:r>
      <w:r w:rsidR="00DA67B5">
        <w:t>an</w:t>
      </w:r>
      <w:r>
        <w:t xml:space="preserve">læggets </w:t>
      </w:r>
      <w:r w:rsidR="00DC311B">
        <w:t xml:space="preserve">landsdel </w:t>
      </w:r>
      <w:r>
        <w:t xml:space="preserve">til at bestemme om </w:t>
      </w:r>
      <w:r w:rsidR="00D37176">
        <w:t>hvilke jordklassifikationstyper</w:t>
      </w:r>
      <w:r w:rsidR="00DC311B">
        <w:t>,</w:t>
      </w:r>
      <w:r w:rsidR="00D37176">
        <w:t xml:space="preserve"> der kan vælges i mellem.</w:t>
      </w:r>
      <w:r w:rsidR="00DC311B">
        <w:t xml:space="preserve"> Der kan i princippet være flere landsdele, men i dag findes der 2 – OMK og Øst.</w:t>
      </w:r>
    </w:p>
    <w:p w:rsidR="00DC311B" w:rsidRDefault="00DC311B" w:rsidP="00DC311B">
      <w:pPr>
        <w:pStyle w:val="BodyText1"/>
        <w:numPr>
          <w:ilvl w:val="0"/>
          <w:numId w:val="19"/>
        </w:numPr>
      </w:pPr>
      <w:r>
        <w:t>OMK er de landdækkende definitioner for jordklassifikation</w:t>
      </w:r>
      <w:r w:rsidR="00091A06">
        <w:t xml:space="preserve"> som anve</w:t>
      </w:r>
      <w:r w:rsidR="00091A06">
        <w:t>n</w:t>
      </w:r>
      <w:r w:rsidR="00091A06">
        <w:t>des vest for Store Bælt</w:t>
      </w:r>
    </w:p>
    <w:p w:rsidR="00DC311B" w:rsidRDefault="00DC311B" w:rsidP="00DC311B">
      <w:pPr>
        <w:pStyle w:val="BodyText1"/>
        <w:numPr>
          <w:ilvl w:val="1"/>
          <w:numId w:val="19"/>
        </w:numPr>
      </w:pPr>
      <w:r>
        <w:t>Udenfor Kategori (Kraftig forurenet jord)</w:t>
      </w:r>
    </w:p>
    <w:p w:rsidR="00DC311B" w:rsidRDefault="00DC311B" w:rsidP="00DC311B">
      <w:pPr>
        <w:pStyle w:val="BodyText1"/>
        <w:numPr>
          <w:ilvl w:val="1"/>
          <w:numId w:val="19"/>
        </w:numPr>
      </w:pPr>
      <w:r>
        <w:t>Kategori 2 (Let forurenet jord)</w:t>
      </w:r>
    </w:p>
    <w:p w:rsidR="00DC311B" w:rsidRDefault="00DC311B" w:rsidP="00DC311B">
      <w:pPr>
        <w:pStyle w:val="BodyText1"/>
        <w:numPr>
          <w:ilvl w:val="1"/>
          <w:numId w:val="19"/>
        </w:numPr>
      </w:pPr>
      <w:r>
        <w:t>Kategori 1 (Ren jord)</w:t>
      </w:r>
    </w:p>
    <w:p w:rsidR="00DC311B" w:rsidRDefault="00DC311B" w:rsidP="00DC311B">
      <w:pPr>
        <w:pStyle w:val="BodyText1"/>
        <w:numPr>
          <w:ilvl w:val="0"/>
          <w:numId w:val="19"/>
        </w:numPr>
      </w:pPr>
      <w:r>
        <w:t>Øst</w:t>
      </w:r>
      <w:r w:rsidR="00091A06">
        <w:t xml:space="preserve"> er definitionerne for jordklassifikation som anvendes øst for Store Bælt</w:t>
      </w:r>
    </w:p>
    <w:p w:rsidR="00DC311B" w:rsidRDefault="00091A06" w:rsidP="00DC311B">
      <w:pPr>
        <w:pStyle w:val="BodyText1"/>
        <w:numPr>
          <w:ilvl w:val="1"/>
          <w:numId w:val="19"/>
        </w:numPr>
      </w:pPr>
      <w:r>
        <w:t>Klasse 4 (Kraftig forurenet jord)</w:t>
      </w:r>
    </w:p>
    <w:p w:rsidR="00091A06" w:rsidRDefault="00091A06" w:rsidP="00DC311B">
      <w:pPr>
        <w:pStyle w:val="BodyText1"/>
        <w:numPr>
          <w:ilvl w:val="1"/>
          <w:numId w:val="19"/>
        </w:numPr>
      </w:pPr>
      <w:r>
        <w:t>Klasse 3 (Let forurenet jord)</w:t>
      </w:r>
    </w:p>
    <w:p w:rsidR="00091A06" w:rsidRDefault="00091A06" w:rsidP="00DC311B">
      <w:pPr>
        <w:pStyle w:val="BodyText1"/>
        <w:numPr>
          <w:ilvl w:val="1"/>
          <w:numId w:val="19"/>
        </w:numPr>
      </w:pPr>
      <w:r>
        <w:t>Klasse 2 (Let forurenet jord)</w:t>
      </w:r>
    </w:p>
    <w:p w:rsidR="00091A06" w:rsidRDefault="00091A06" w:rsidP="00DC311B">
      <w:pPr>
        <w:pStyle w:val="BodyText1"/>
        <w:numPr>
          <w:ilvl w:val="1"/>
          <w:numId w:val="19"/>
        </w:numPr>
      </w:pPr>
      <w:r>
        <w:t>Klasse 1 (Ren jord)</w:t>
      </w:r>
    </w:p>
    <w:p w:rsidR="00B7187E" w:rsidRDefault="00B7187E" w:rsidP="00DB3F0A">
      <w:pPr>
        <w:pStyle w:val="Heading2"/>
      </w:pPr>
      <w:bookmarkStart w:id="41" w:name="_Toc418583771"/>
      <w:r>
        <w:t xml:space="preserve">Relation mellem </w:t>
      </w:r>
      <w:r w:rsidR="00B838FF">
        <w:t xml:space="preserve">forureningsopslag </w:t>
      </w:r>
      <w:r>
        <w:t>og jordklassifikation</w:t>
      </w:r>
      <w:bookmarkEnd w:id="41"/>
    </w:p>
    <w:p w:rsidR="00B838FF" w:rsidRDefault="00B838FF" w:rsidP="00205108">
      <w:pPr>
        <w:pStyle w:val="BodyText1"/>
      </w:pPr>
      <w:r>
        <w:t>For hver anmeldelse analyseres oprindelsesstedet</w:t>
      </w:r>
      <w:r w:rsidR="00205108">
        <w:t xml:space="preserve"> ved opslag i Danmarks Milj</w:t>
      </w:r>
      <w:r w:rsidR="00205108">
        <w:t>ø</w:t>
      </w:r>
      <w:r w:rsidR="00205108">
        <w:t xml:space="preserve">portal og evt. </w:t>
      </w:r>
      <w:r w:rsidR="009D5C4F">
        <w:t xml:space="preserve">i </w:t>
      </w:r>
      <w:r w:rsidR="00205108">
        <w:t>kommunes miljødatabase</w:t>
      </w:r>
      <w:r>
        <w:t>.</w:t>
      </w:r>
      <w:r w:rsidR="00807242">
        <w:t xml:space="preserve"> </w:t>
      </w:r>
      <w:r w:rsidR="00807242" w:rsidRPr="00AA2127">
        <w:rPr>
          <w:highlight w:val="yellow"/>
        </w:rPr>
        <w:t xml:space="preserve">Dokumentation af </w:t>
      </w:r>
      <w:r w:rsidR="00AA2127">
        <w:rPr>
          <w:highlight w:val="yellow"/>
        </w:rPr>
        <w:t>resultaterne af o</w:t>
      </w:r>
      <w:r w:rsidR="00AA2127">
        <w:rPr>
          <w:highlight w:val="yellow"/>
        </w:rPr>
        <w:t>p</w:t>
      </w:r>
      <w:r w:rsidR="00AA2127">
        <w:rPr>
          <w:highlight w:val="yellow"/>
        </w:rPr>
        <w:t xml:space="preserve">slag i </w:t>
      </w:r>
      <w:r w:rsidR="00807242" w:rsidRPr="00AA2127">
        <w:rPr>
          <w:highlight w:val="yellow"/>
        </w:rPr>
        <w:t>Aarhus Kommunes</w:t>
      </w:r>
      <w:r w:rsidR="00122491" w:rsidRPr="00AA2127">
        <w:rPr>
          <w:highlight w:val="yellow"/>
        </w:rPr>
        <w:t xml:space="preserve"> miljødatabase GeoEnviron findes i dokumentet ”Ge</w:t>
      </w:r>
      <w:r w:rsidR="00122491" w:rsidRPr="00AA2127">
        <w:rPr>
          <w:highlight w:val="yellow"/>
        </w:rPr>
        <w:t>o</w:t>
      </w:r>
      <w:r w:rsidR="00122491" w:rsidRPr="00AA2127">
        <w:rPr>
          <w:highlight w:val="yellow"/>
        </w:rPr>
        <w:t>EnvionOpslag – Aarhus Kommune.docx”</w:t>
      </w:r>
      <w:r w:rsidR="00D93E1D" w:rsidRPr="00AA2127">
        <w:rPr>
          <w:highlight w:val="yellow"/>
        </w:rPr>
        <w:t>.</w:t>
      </w:r>
      <w:r w:rsidRPr="00AA2127">
        <w:rPr>
          <w:highlight w:val="yellow"/>
        </w:rPr>
        <w:t xml:space="preserve"> Analysen resultere</w:t>
      </w:r>
      <w:r w:rsidR="00DA67B5" w:rsidRPr="00AA2127">
        <w:rPr>
          <w:highlight w:val="yellow"/>
        </w:rPr>
        <w:t>r</w:t>
      </w:r>
      <w:r w:rsidRPr="00AA2127">
        <w:rPr>
          <w:highlight w:val="yellow"/>
        </w:rPr>
        <w:t xml:space="preserve"> i informationer om </w:t>
      </w:r>
      <w:r w:rsidR="00205108" w:rsidRPr="00AA2127">
        <w:rPr>
          <w:highlight w:val="yellow"/>
        </w:rPr>
        <w:lastRenderedPageBreak/>
        <w:t xml:space="preserve">forureningskategorien </w:t>
      </w:r>
      <w:r w:rsidR="00D93E1D" w:rsidRPr="00AA2127">
        <w:rPr>
          <w:highlight w:val="yellow"/>
        </w:rPr>
        <w:t>som anvendes i den videre behandling af anmeldelsen i</w:t>
      </w:r>
      <w:r w:rsidR="00205108" w:rsidRPr="00AA2127">
        <w:rPr>
          <w:highlight w:val="yellow"/>
        </w:rPr>
        <w:t xml:space="preserve"> FlytJord.</w:t>
      </w:r>
      <w:r w:rsidR="00807242">
        <w:t xml:space="preserve"> </w:t>
      </w:r>
    </w:p>
    <w:p w:rsidR="00B838FF" w:rsidRPr="00B838FF" w:rsidRDefault="009929AD" w:rsidP="00B838FF">
      <w:pPr>
        <w:pStyle w:val="BodyText1"/>
      </w:pPr>
      <w:r>
        <w:rPr>
          <w:highlight w:val="yellow"/>
        </w:rPr>
        <w:t>Med hensyn til</w:t>
      </w:r>
      <w:r w:rsidRPr="00F9440C">
        <w:rPr>
          <w:highlight w:val="yellow"/>
        </w:rPr>
        <w:t xml:space="preserve"> forureningskategorien arbejdes der med 2 jordklassifikationsm</w:t>
      </w:r>
      <w:r w:rsidRPr="00F9440C">
        <w:rPr>
          <w:highlight w:val="yellow"/>
        </w:rPr>
        <w:t>o</w:t>
      </w:r>
      <w:r w:rsidRPr="00F9440C">
        <w:rPr>
          <w:highlight w:val="yellow"/>
        </w:rPr>
        <w:t>deller. En</w:t>
      </w:r>
      <w:r>
        <w:rPr>
          <w:highlight w:val="yellow"/>
        </w:rPr>
        <w:t xml:space="preserve"> </w:t>
      </w:r>
      <w:r w:rsidRPr="00F9440C">
        <w:rPr>
          <w:highlight w:val="yellow"/>
        </w:rPr>
        <w:t>model for hhv. øst</w:t>
      </w:r>
      <w:r>
        <w:rPr>
          <w:highlight w:val="yellow"/>
        </w:rPr>
        <w:t xml:space="preserve"> (Øst)</w:t>
      </w:r>
      <w:r w:rsidRPr="00F9440C">
        <w:rPr>
          <w:highlight w:val="yellow"/>
        </w:rPr>
        <w:t xml:space="preserve">  og vest</w:t>
      </w:r>
      <w:r>
        <w:rPr>
          <w:highlight w:val="yellow"/>
        </w:rPr>
        <w:t xml:space="preserve"> (OMK)  for Storeb</w:t>
      </w:r>
      <w:r w:rsidRPr="00F9440C">
        <w:rPr>
          <w:highlight w:val="yellow"/>
        </w:rPr>
        <w:t>ælt</w:t>
      </w:r>
      <w:r>
        <w:rPr>
          <w:highlight w:val="yellow"/>
        </w:rPr>
        <w:t>. Dette pga.</w:t>
      </w:r>
      <w:r w:rsidRPr="00F9440C">
        <w:rPr>
          <w:highlight w:val="yellow"/>
        </w:rPr>
        <w:t xml:space="preserve"> at der øst for Sto</w:t>
      </w:r>
      <w:r>
        <w:rPr>
          <w:highlight w:val="yellow"/>
        </w:rPr>
        <w:t>reb</w:t>
      </w:r>
      <w:r w:rsidRPr="00F9440C">
        <w:rPr>
          <w:highlight w:val="yellow"/>
        </w:rPr>
        <w:t>ælt arbejdes med 4 klasser for forureningskategorier, mens der vest for bæltet arbejdes med 3. Kommuner og modtageranlæg kan kun være tilknyttet en af modellerne. Dette kan fungere i praksis, da jord generelt ikk</w:t>
      </w:r>
      <w:r>
        <w:rPr>
          <w:highlight w:val="yellow"/>
        </w:rPr>
        <w:t>e fly</w:t>
      </w:r>
      <w:r>
        <w:rPr>
          <w:highlight w:val="yellow"/>
        </w:rPr>
        <w:t>t</w:t>
      </w:r>
      <w:r>
        <w:rPr>
          <w:highlight w:val="yellow"/>
        </w:rPr>
        <w:t>tes fra en side af Storeb</w:t>
      </w:r>
      <w:r w:rsidRPr="00F9440C">
        <w:rPr>
          <w:highlight w:val="yellow"/>
        </w:rPr>
        <w:t>ælt til et modtageran</w:t>
      </w:r>
      <w:r>
        <w:rPr>
          <w:highlight w:val="yellow"/>
        </w:rPr>
        <w:t>læg på den anden side af Storeb</w:t>
      </w:r>
      <w:r w:rsidRPr="00F9440C">
        <w:rPr>
          <w:highlight w:val="yellow"/>
        </w:rPr>
        <w:t>ælt</w:t>
      </w:r>
    </w:p>
    <w:bookmarkStart w:id="42" w:name="bmkCustomer"/>
    <w:bookmarkEnd w:id="42"/>
    <w:p w:rsidR="00082155" w:rsidRDefault="00205108" w:rsidP="004657EE">
      <w:pPr>
        <w:pStyle w:val="BodyText1"/>
      </w:pPr>
      <w:r>
        <w:object w:dxaOrig="11712" w:dyaOrig="3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6pt;height:165pt" o:ole="">
            <v:imagedata r:id="rId13" o:title=""/>
          </v:shape>
          <o:OLEObject Type="Embed" ProgID="Visio.Drawing.11" ShapeID="_x0000_i1025" DrawAspect="Content" ObjectID="_1515410805" r:id="rId14"/>
        </w:object>
      </w:r>
      <w:r w:rsidR="00082155">
        <w:t>Da FlytJord</w:t>
      </w:r>
      <w:r w:rsidR="00703066">
        <w:t xml:space="preserve"> pt.</w:t>
      </w:r>
      <w:r w:rsidR="00082155">
        <w:t xml:space="preserve"> ikke automatisk kan </w:t>
      </w:r>
      <w:r w:rsidR="00746AD6">
        <w:t xml:space="preserve">dechifrere </w:t>
      </w:r>
      <w:r w:rsidR="00746AD6" w:rsidRPr="00746AD6">
        <w:rPr>
          <w:highlight w:val="yellow"/>
        </w:rPr>
        <w:t>standard-analyseresultaterne tolkes OMK Kategori 2 af FlytJord som udgangspunkt som Klasse 3</w:t>
      </w:r>
      <w:r w:rsidR="00082155">
        <w:t>. Anmeld</w:t>
      </w:r>
      <w:r w:rsidR="00082155">
        <w:t>e</w:t>
      </w:r>
      <w:r w:rsidR="00082155">
        <w:t>ren kan manuelt nedklassi</w:t>
      </w:r>
      <w:r w:rsidR="009D5C4F">
        <w:t>ficere</w:t>
      </w:r>
      <w:r w:rsidR="00BA0079">
        <w:t xml:space="preserve"> jorden til Klasse 2</w:t>
      </w:r>
      <w:r w:rsidR="00082155">
        <w:t>, hvis der vedlægges dok</w:t>
      </w:r>
      <w:r w:rsidR="00082155">
        <w:t>u</w:t>
      </w:r>
      <w:r w:rsidR="00082155">
        <w:t xml:space="preserve">mentation </w:t>
      </w:r>
      <w:r w:rsidR="009D5C4F">
        <w:t xml:space="preserve">til </w:t>
      </w:r>
      <w:r w:rsidR="00082155">
        <w:t xml:space="preserve">anmeldelsen. </w:t>
      </w:r>
    </w:p>
    <w:p w:rsidR="00082155" w:rsidRDefault="00082155" w:rsidP="004657EE">
      <w:pPr>
        <w:pStyle w:val="BodyText1"/>
      </w:pPr>
      <w:r>
        <w:t>Reglerne for nedklassifikation</w:t>
      </w:r>
      <w:r w:rsidR="00E7413D">
        <w:t xml:space="preserve"> og opklassifikation</w:t>
      </w:r>
      <w:r>
        <w:t xml:space="preserve"> er de samme for kommunerne øst og vest for Storebælt.</w:t>
      </w:r>
    </w:p>
    <w:p w:rsidR="002D788A" w:rsidRDefault="00FC409A" w:rsidP="00FC409A">
      <w:pPr>
        <w:pStyle w:val="Heading2"/>
      </w:pPr>
      <w:bookmarkStart w:id="43" w:name="_Toc418583772"/>
      <w:r>
        <w:t xml:space="preserve">Offentlig vej </w:t>
      </w:r>
      <w:r w:rsidR="00025DF3">
        <w:t>Aarhus</w:t>
      </w:r>
      <w:r>
        <w:t xml:space="preserve"> Kommune</w:t>
      </w:r>
      <w:bookmarkEnd w:id="43"/>
    </w:p>
    <w:p w:rsidR="00FC409A" w:rsidRDefault="00025DF3" w:rsidP="00FC409A">
      <w:pPr>
        <w:pStyle w:val="BodyText1"/>
      </w:pPr>
      <w:r>
        <w:t>Aarhus</w:t>
      </w:r>
      <w:r w:rsidR="00FC409A">
        <w:t xml:space="preserve"> Kommune har bestemt, at jord fra offentlig vej klassificeres til Kategori 2. FlytJord sætter således jordklassifikationen til Kategori 2, hvis </w:t>
      </w:r>
    </w:p>
    <w:p w:rsidR="00FC409A" w:rsidRDefault="00FC409A" w:rsidP="00FC409A">
      <w:pPr>
        <w:pStyle w:val="BodyText1"/>
        <w:numPr>
          <w:ilvl w:val="0"/>
          <w:numId w:val="19"/>
        </w:numPr>
      </w:pPr>
      <w:r>
        <w:t xml:space="preserve">Jorden kommer fra </w:t>
      </w:r>
      <w:r w:rsidR="00025DF3">
        <w:t>Aarhus</w:t>
      </w:r>
      <w:r>
        <w:t xml:space="preserve"> Kommune</w:t>
      </w:r>
    </w:p>
    <w:p w:rsidR="00FC409A" w:rsidRDefault="00FC409A" w:rsidP="00FC409A">
      <w:pPr>
        <w:pStyle w:val="BodyText1"/>
        <w:numPr>
          <w:ilvl w:val="0"/>
          <w:numId w:val="19"/>
        </w:numPr>
      </w:pPr>
      <w:r>
        <w:t>Oprindelsesstedet valgt offentlig vej</w:t>
      </w:r>
    </w:p>
    <w:p w:rsidR="000E5AA3" w:rsidRDefault="000E5AA3" w:rsidP="00FC409A">
      <w:pPr>
        <w:pStyle w:val="BodyText1"/>
        <w:numPr>
          <w:ilvl w:val="0"/>
          <w:numId w:val="19"/>
        </w:numPr>
      </w:pPr>
      <w:r>
        <w:t>Jorden IKKE er V1 eller V2 kortlagt</w:t>
      </w:r>
    </w:p>
    <w:p w:rsidR="000E5AA3" w:rsidRDefault="000E5AA3" w:rsidP="00FC409A">
      <w:pPr>
        <w:pStyle w:val="BodyText1"/>
        <w:numPr>
          <w:ilvl w:val="0"/>
          <w:numId w:val="19"/>
        </w:numPr>
      </w:pPr>
      <w:r>
        <w:t>Der ikke er anmærkninger i Geoenviron miljødatabasen.</w:t>
      </w:r>
    </w:p>
    <w:p w:rsidR="00CA4851" w:rsidRDefault="000E03AE" w:rsidP="00CA4851">
      <w:pPr>
        <w:pStyle w:val="BodyText1"/>
      </w:pPr>
      <w:r>
        <w:t xml:space="preserve">Alle anmeldelser skal godkendes manuelt. </w:t>
      </w:r>
      <w:r w:rsidR="00AB0634">
        <w:t>Der er ikke specielle regler vedrøre</w:t>
      </w:r>
      <w:r w:rsidR="00AB0634">
        <w:t>n</w:t>
      </w:r>
      <w:r w:rsidR="00AB0634">
        <w:t>de dokumentation og automatisk godkendelse.</w:t>
      </w:r>
    </w:p>
    <w:p w:rsidR="0011053E" w:rsidRDefault="0011053E">
      <w:pPr>
        <w:spacing w:line="240" w:lineRule="auto"/>
        <w:rPr>
          <w:b/>
          <w:bCs/>
          <w:caps/>
          <w:sz w:val="22"/>
          <w:szCs w:val="28"/>
          <w:lang w:eastAsia="en-US"/>
        </w:rPr>
      </w:pPr>
      <w:r>
        <w:lastRenderedPageBreak/>
        <w:br w:type="page"/>
      </w:r>
    </w:p>
    <w:p w:rsidR="00E40A7F" w:rsidRPr="00AE0835" w:rsidRDefault="00E40A7F" w:rsidP="00E40A7F">
      <w:pPr>
        <w:pStyle w:val="Heading1"/>
        <w:rPr>
          <w:highlight w:val="yellow"/>
        </w:rPr>
      </w:pPr>
      <w:bookmarkStart w:id="44" w:name="_Toc418583773"/>
      <w:r w:rsidRPr="00AE0835">
        <w:rPr>
          <w:highlight w:val="yellow"/>
        </w:rPr>
        <w:lastRenderedPageBreak/>
        <w:t>Forsider</w:t>
      </w:r>
      <w:bookmarkEnd w:id="44"/>
    </w:p>
    <w:p w:rsidR="00950B21" w:rsidRDefault="00950B21" w:rsidP="00950B21">
      <w:pPr>
        <w:rPr>
          <w:lang w:eastAsia="en-US"/>
        </w:rPr>
      </w:pPr>
      <w:r>
        <w:rPr>
          <w:lang w:eastAsia="en-US"/>
        </w:rPr>
        <w:t>Der findes forskellige forsider målrette</w:t>
      </w:r>
      <w:r w:rsidR="009D5C4F">
        <w:rPr>
          <w:lang w:eastAsia="en-US"/>
        </w:rPr>
        <w:t>t</w:t>
      </w:r>
      <w:r>
        <w:rPr>
          <w:lang w:eastAsia="en-US"/>
        </w:rPr>
        <w:t xml:space="preserve"> rollerne i FlytJord. En forside består af en til flere søgeresultater.</w:t>
      </w:r>
    </w:p>
    <w:p w:rsidR="00950B21" w:rsidRDefault="00950B21" w:rsidP="00E40A7F">
      <w:pPr>
        <w:rPr>
          <w:b/>
          <w:bCs/>
          <w:sz w:val="22"/>
          <w:szCs w:val="26"/>
          <w:lang w:eastAsia="en-US"/>
        </w:rPr>
      </w:pPr>
    </w:p>
    <w:p w:rsidR="00950B21" w:rsidRDefault="00950B21" w:rsidP="00E40A7F">
      <w:pPr>
        <w:rPr>
          <w:rFonts w:eastAsia="Calibri"/>
          <w:szCs w:val="22"/>
          <w:lang w:eastAsia="en-US"/>
        </w:rPr>
      </w:pPr>
      <w:r>
        <w:rPr>
          <w:rFonts w:eastAsia="Calibri"/>
          <w:szCs w:val="22"/>
          <w:lang w:eastAsia="en-US"/>
        </w:rPr>
        <w:t>Specielt for anmelderen er der en forside</w:t>
      </w:r>
      <w:r w:rsidR="009D5C4F">
        <w:rPr>
          <w:rFonts w:eastAsia="Calibri"/>
          <w:szCs w:val="22"/>
          <w:lang w:eastAsia="en-US"/>
        </w:rPr>
        <w:t>,</w:t>
      </w:r>
      <w:r w:rsidR="005266FD">
        <w:rPr>
          <w:rFonts w:eastAsia="Calibri"/>
          <w:szCs w:val="22"/>
          <w:lang w:eastAsia="en-US"/>
        </w:rPr>
        <w:t xml:space="preserve"> som kræver lidt uddybning:</w:t>
      </w:r>
      <w:r w:rsidR="005266FD">
        <w:rPr>
          <w:rFonts w:eastAsia="Calibri"/>
          <w:szCs w:val="22"/>
          <w:lang w:eastAsia="en-US"/>
        </w:rPr>
        <w:br/>
      </w:r>
    </w:p>
    <w:p w:rsidR="00E40A7F" w:rsidRPr="00E40A7F" w:rsidRDefault="00E40A7F" w:rsidP="00E40A7F">
      <w:pPr>
        <w:rPr>
          <w:rFonts w:eastAsia="Calibri"/>
          <w:szCs w:val="22"/>
          <w:lang w:eastAsia="en-US"/>
        </w:rPr>
      </w:pPr>
      <w:r w:rsidRPr="00E40A7F">
        <w:rPr>
          <w:rFonts w:eastAsia="Calibri"/>
          <w:szCs w:val="22"/>
          <w:lang w:eastAsia="en-US"/>
        </w:rPr>
        <w:t xml:space="preserve">En anmeldelse kommer </w:t>
      </w:r>
      <w:r>
        <w:rPr>
          <w:rFonts w:eastAsia="Calibri"/>
          <w:szCs w:val="22"/>
          <w:lang w:eastAsia="en-US"/>
        </w:rPr>
        <w:t>på ’Kræver handling’ listen</w:t>
      </w:r>
      <w:r w:rsidRPr="00E40A7F">
        <w:rPr>
          <w:rFonts w:eastAsia="Calibri"/>
          <w:szCs w:val="22"/>
          <w:lang w:eastAsia="en-US"/>
        </w:rPr>
        <w:t> hvis:</w:t>
      </w:r>
    </w:p>
    <w:p w:rsidR="00E40A7F" w:rsidRDefault="00E40A7F" w:rsidP="00E40A7F">
      <w:pPr>
        <w:pStyle w:val="ListParagraph"/>
        <w:numPr>
          <w:ilvl w:val="0"/>
          <w:numId w:val="23"/>
        </w:numPr>
      </w:pPr>
      <w:r>
        <w:rPr>
          <w:highlight w:val="white"/>
        </w:rPr>
        <w:t>Kørselsperiode slutter inden for 7 dage</w:t>
      </w:r>
    </w:p>
    <w:p w:rsidR="00E40A7F" w:rsidRDefault="00E40A7F" w:rsidP="00E40A7F">
      <w:pPr>
        <w:pStyle w:val="ListParagraph"/>
        <w:numPr>
          <w:ilvl w:val="0"/>
          <w:numId w:val="23"/>
        </w:numPr>
      </w:pPr>
      <w:r>
        <w:rPr>
          <w:highlight w:val="white"/>
        </w:rPr>
        <w:t>Hvis jordmængden på en alarm har overskredet den kørte jordmængde.</w:t>
      </w:r>
    </w:p>
    <w:p w:rsidR="00E40A7F" w:rsidRPr="00FC409A" w:rsidRDefault="00E40A7F" w:rsidP="00CA4851">
      <w:pPr>
        <w:pStyle w:val="BodyText1"/>
      </w:pPr>
    </w:p>
    <w:p w:rsidR="00E46ADB" w:rsidRPr="0099505D" w:rsidRDefault="00E46ADB">
      <w:pPr>
        <w:spacing w:line="240" w:lineRule="auto"/>
        <w:rPr>
          <w:highlight w:val="yellow"/>
        </w:rPr>
      </w:pPr>
      <w:r w:rsidRPr="0099505D">
        <w:rPr>
          <w:highlight w:val="yellow"/>
        </w:rPr>
        <w:t>Forsiden for kommunens sagsbehandler ser således ud:</w:t>
      </w:r>
      <w:r w:rsidRPr="0099505D">
        <w:rPr>
          <w:highlight w:val="yellow"/>
        </w:rPr>
        <w:br/>
      </w:r>
    </w:p>
    <w:p w:rsidR="00E46ADB" w:rsidRPr="0099505D" w:rsidRDefault="00E46ADB">
      <w:pPr>
        <w:spacing w:line="240" w:lineRule="auto"/>
        <w:rPr>
          <w:highlight w:val="yellow"/>
        </w:rPr>
      </w:pPr>
      <w:r w:rsidRPr="0099505D">
        <w:rPr>
          <w:noProof/>
          <w:highlight w:val="yellow"/>
        </w:rPr>
        <w:drawing>
          <wp:inline distT="0" distB="0" distL="0" distR="0" wp14:anchorId="73EA000C" wp14:editId="7310D3D4">
            <wp:extent cx="4554220" cy="317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54220" cy="3179094"/>
                    </a:xfrm>
                    <a:prstGeom prst="rect">
                      <a:avLst/>
                    </a:prstGeom>
                  </pic:spPr>
                </pic:pic>
              </a:graphicData>
            </a:graphic>
          </wp:inline>
        </w:drawing>
      </w:r>
    </w:p>
    <w:p w:rsidR="00E46ADB" w:rsidRPr="0099505D" w:rsidRDefault="00E46ADB">
      <w:pPr>
        <w:spacing w:line="240" w:lineRule="auto"/>
        <w:rPr>
          <w:highlight w:val="yellow"/>
        </w:rPr>
      </w:pPr>
    </w:p>
    <w:p w:rsidR="00CD6F44" w:rsidRPr="0099505D" w:rsidRDefault="00CD6F44">
      <w:pPr>
        <w:spacing w:line="240" w:lineRule="auto"/>
        <w:rPr>
          <w:highlight w:val="yellow"/>
        </w:rPr>
      </w:pPr>
      <w:r w:rsidRPr="0099505D">
        <w:rPr>
          <w:noProof/>
          <w:highlight w:val="yellow"/>
        </w:rPr>
        <w:drawing>
          <wp:anchor distT="0" distB="0" distL="114300" distR="114300" simplePos="0" relativeHeight="251658240" behindDoc="0" locked="0" layoutInCell="1" allowOverlap="1" wp14:anchorId="679B5570" wp14:editId="4D299968">
            <wp:simplePos x="0" y="0"/>
            <wp:positionH relativeFrom="column">
              <wp:posOffset>3068320</wp:posOffset>
            </wp:positionH>
            <wp:positionV relativeFrom="paragraph">
              <wp:posOffset>380365</wp:posOffset>
            </wp:positionV>
            <wp:extent cx="411480" cy="2209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1480" cy="220980"/>
                    </a:xfrm>
                    <a:prstGeom prst="rect">
                      <a:avLst/>
                    </a:prstGeom>
                  </pic:spPr>
                </pic:pic>
              </a:graphicData>
            </a:graphic>
            <wp14:sizeRelH relativeFrom="page">
              <wp14:pctWidth>0</wp14:pctWidth>
            </wp14:sizeRelH>
            <wp14:sizeRelV relativeFrom="page">
              <wp14:pctHeight>0</wp14:pctHeight>
            </wp14:sizeRelV>
          </wp:anchor>
        </w:drawing>
      </w:r>
      <w:r w:rsidR="00E46ADB" w:rsidRPr="0099505D">
        <w:rPr>
          <w:highlight w:val="yellow"/>
        </w:rPr>
        <w:t xml:space="preserve">Der er 2 lister på sagsbehandlerens forside. En liste </w:t>
      </w:r>
      <w:r w:rsidRPr="0099505D">
        <w:rPr>
          <w:highlight w:val="yellow"/>
        </w:rPr>
        <w:t xml:space="preserve">”Kræver handling” </w:t>
      </w:r>
      <w:r w:rsidR="00E46ADB" w:rsidRPr="0099505D">
        <w:rPr>
          <w:highlight w:val="yellow"/>
        </w:rPr>
        <w:t xml:space="preserve">med anmeldelser som kræver handling og en liste </w:t>
      </w:r>
      <w:r w:rsidRPr="0099505D">
        <w:rPr>
          <w:highlight w:val="yellow"/>
        </w:rPr>
        <w:t xml:space="preserve">”Mine anmeldelser” </w:t>
      </w:r>
      <w:r w:rsidR="00E46ADB" w:rsidRPr="0099505D">
        <w:rPr>
          <w:highlight w:val="yellow"/>
        </w:rPr>
        <w:t xml:space="preserve">med </w:t>
      </w:r>
      <w:r w:rsidRPr="0099505D">
        <w:rPr>
          <w:highlight w:val="yellow"/>
        </w:rPr>
        <w:t>de a</w:t>
      </w:r>
      <w:r w:rsidRPr="0099505D">
        <w:rPr>
          <w:highlight w:val="yellow"/>
        </w:rPr>
        <w:t>n</w:t>
      </w:r>
      <w:r w:rsidRPr="0099505D">
        <w:rPr>
          <w:highlight w:val="yellow"/>
        </w:rPr>
        <w:t>meldelser som sagsbehandleren er sagsbehandler på.</w:t>
      </w:r>
    </w:p>
    <w:p w:rsidR="00CD6F44" w:rsidRPr="0099505D" w:rsidRDefault="00CD6F44">
      <w:pPr>
        <w:spacing w:line="240" w:lineRule="auto"/>
        <w:rPr>
          <w:highlight w:val="yellow"/>
        </w:rPr>
      </w:pPr>
      <w:r w:rsidRPr="0099505D">
        <w:rPr>
          <w:highlight w:val="yellow"/>
        </w:rPr>
        <w:t>I 2. kolonne i listen ”Kræver handling” kan symbolerne</w:t>
      </w:r>
    </w:p>
    <w:p w:rsidR="0099505D" w:rsidRPr="0099505D" w:rsidRDefault="00CD6F44">
      <w:pPr>
        <w:spacing w:line="240" w:lineRule="auto"/>
        <w:rPr>
          <w:highlight w:val="yellow"/>
        </w:rPr>
      </w:pPr>
      <w:r w:rsidRPr="0099505D">
        <w:rPr>
          <w:highlight w:val="yellow"/>
        </w:rPr>
        <w:t>optræde.</w:t>
      </w:r>
      <w:r w:rsidRPr="0099505D">
        <w:rPr>
          <w:highlight w:val="yellow"/>
        </w:rPr>
        <w:br/>
      </w:r>
      <w:r w:rsidRPr="0099505D">
        <w:rPr>
          <w:noProof/>
          <w:highlight w:val="yellow"/>
        </w:rPr>
        <w:drawing>
          <wp:inline distT="0" distB="0" distL="0" distR="0" wp14:anchorId="4FEEFDF3" wp14:editId="1E9144F2">
            <wp:extent cx="213379" cy="1981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3379" cy="198137"/>
                    </a:xfrm>
                    <a:prstGeom prst="rect">
                      <a:avLst/>
                    </a:prstGeom>
                  </pic:spPr>
                </pic:pic>
              </a:graphicData>
            </a:graphic>
          </wp:inline>
        </w:drawing>
      </w:r>
      <w:r w:rsidRPr="0099505D">
        <w:rPr>
          <w:highlight w:val="yellow"/>
        </w:rPr>
        <w:t xml:space="preserve">  </w:t>
      </w:r>
      <w:r w:rsidR="0099505D" w:rsidRPr="0099505D">
        <w:rPr>
          <w:highlight w:val="yellow"/>
        </w:rPr>
        <w:t>angiver at noget i/vedrørende anmeldelsen er ændret.</w:t>
      </w:r>
    </w:p>
    <w:p w:rsidR="0099505D" w:rsidRDefault="0099505D" w:rsidP="0099505D">
      <w:r w:rsidRPr="0099505D">
        <w:rPr>
          <w:highlight w:val="yellow"/>
        </w:rPr>
        <w:br/>
      </w:r>
      <w:r w:rsidRPr="0099505D">
        <w:rPr>
          <w:noProof/>
          <w:highlight w:val="yellow"/>
        </w:rPr>
        <w:drawing>
          <wp:inline distT="0" distB="0" distL="0" distR="0" wp14:anchorId="460EC072" wp14:editId="3EF9A8A9">
            <wp:extent cx="190517" cy="213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0517" cy="213379"/>
                    </a:xfrm>
                    <a:prstGeom prst="rect">
                      <a:avLst/>
                    </a:prstGeom>
                  </pic:spPr>
                </pic:pic>
              </a:graphicData>
            </a:graphic>
          </wp:inline>
        </w:drawing>
      </w:r>
      <w:r w:rsidRPr="0099505D">
        <w:rPr>
          <w:highlight w:val="yellow"/>
        </w:rPr>
        <w:t xml:space="preserve">  </w:t>
      </w:r>
      <w:r w:rsidR="00AB0634" w:rsidRPr="0099505D">
        <w:rPr>
          <w:highlight w:val="yellow"/>
        </w:rPr>
        <w:t>Angiver at det er en revision af anmeldelsen.</w:t>
      </w:r>
    </w:p>
    <w:p w:rsidR="0011053E" w:rsidRDefault="0011053E">
      <w:pPr>
        <w:spacing w:line="240" w:lineRule="auto"/>
        <w:rPr>
          <w:b/>
          <w:bCs/>
          <w:caps/>
          <w:sz w:val="22"/>
          <w:szCs w:val="28"/>
          <w:lang w:eastAsia="en-US"/>
        </w:rPr>
      </w:pPr>
      <w:r>
        <w:br w:type="page"/>
      </w:r>
    </w:p>
    <w:p w:rsidR="009864AE" w:rsidRDefault="0011053E" w:rsidP="009864AE">
      <w:pPr>
        <w:pStyle w:val="Heading1"/>
      </w:pPr>
      <w:bookmarkStart w:id="45" w:name="_Toc418583774"/>
      <w:r>
        <w:lastRenderedPageBreak/>
        <w:t>Revider</w:t>
      </w:r>
      <w:r w:rsidR="00C011F8">
        <w:t>ing af en</w:t>
      </w:r>
      <w:r w:rsidR="009864AE">
        <w:t xml:space="preserve"> anmeldelse</w:t>
      </w:r>
      <w:bookmarkEnd w:id="45"/>
    </w:p>
    <w:p w:rsidR="00ED63A3" w:rsidRDefault="00ED63A3" w:rsidP="00ED63A3">
      <w:pPr>
        <w:pStyle w:val="BodyText1"/>
      </w:pPr>
      <w:r>
        <w:t xml:space="preserve">Der kan laves en revision af en anmeldelse, hvis man fx ønsker at </w:t>
      </w:r>
      <w:r w:rsidR="00D24DFA">
        <w:t>genbruge en eksisterende anmeldelse og lave mindre ændringer.</w:t>
      </w:r>
    </w:p>
    <w:p w:rsidR="000E0F6F" w:rsidRDefault="000E0F6F" w:rsidP="00ED63A3">
      <w:pPr>
        <w:pStyle w:val="BodyText1"/>
      </w:pPr>
      <w:r>
        <w:t>En revision af en anmeldelse oprettes af Anmelderen</w:t>
      </w:r>
      <w:r w:rsidR="002F5610">
        <w:t xml:space="preserve"> </w:t>
      </w:r>
      <w:r w:rsidR="002F5610" w:rsidRPr="002F5610">
        <w:rPr>
          <w:highlight w:val="yellow"/>
        </w:rPr>
        <w:t>eller dem som Anmelderen har bemyndiget til det fx en rådgiver</w:t>
      </w:r>
      <w:r>
        <w:t>. Oplysningerne fra den oprindelige anme</w:t>
      </w:r>
      <w:r>
        <w:t>l</w:t>
      </w:r>
      <w:r>
        <w:t xml:space="preserve">delse kopieres over i en ny anmeldelse kaldet ”revisionen”. </w:t>
      </w:r>
      <w:r w:rsidR="003703C5">
        <w:t>”</w:t>
      </w:r>
      <w:r>
        <w:t>Revisionen</w:t>
      </w:r>
      <w:r w:rsidR="003703C5">
        <w:t>”</w:t>
      </w:r>
      <w:r>
        <w:t xml:space="preserve"> </w:t>
      </w:r>
      <w:r w:rsidR="003703C5">
        <w:t>ge</w:t>
      </w:r>
      <w:r w:rsidR="003703C5">
        <w:t>n</w:t>
      </w:r>
      <w:r w:rsidR="003703C5">
        <w:t>nemløber de samme processer i</w:t>
      </w:r>
      <w:r>
        <w:t xml:space="preserve"> FlytJord, som en hver anden anmeldelse. Når </w:t>
      </w:r>
      <w:r w:rsidR="003703C5">
        <w:t>”</w:t>
      </w:r>
      <w:r>
        <w:t>revisionen</w:t>
      </w:r>
      <w:r w:rsidR="003703C5">
        <w:t>”</w:t>
      </w:r>
      <w:r>
        <w:t xml:space="preserve"> bliver aktiv, flettes den sammen med den oprindelige anmeldelse og umiddelbart </w:t>
      </w:r>
      <w:r w:rsidR="003703C5">
        <w:t>der</w:t>
      </w:r>
      <w:r>
        <w:t>efter afsluttes den.</w:t>
      </w:r>
    </w:p>
    <w:p w:rsidR="005A5129" w:rsidRPr="00ED63A3" w:rsidRDefault="005A5129" w:rsidP="00ED63A3">
      <w:pPr>
        <w:pStyle w:val="BodyText1"/>
      </w:pPr>
      <w:r>
        <w:t>Når en anmeldelse er blevet revideret, bliver de opdaterede oplysninger tilgæ</w:t>
      </w:r>
      <w:r>
        <w:t>n</w:t>
      </w:r>
      <w:r>
        <w:t>gelig for bomsystemet. Lastbilchaufførrene skal ikke have en ny godkendt a</w:t>
      </w:r>
      <w:r>
        <w:t>n</w:t>
      </w:r>
      <w:r>
        <w:t>meldelse, da oplysningerne bliver opdateret på den oprindelige anmeldelse.</w:t>
      </w:r>
    </w:p>
    <w:p w:rsidR="00ED63A3" w:rsidRDefault="00ED63A3" w:rsidP="009864AE">
      <w:pPr>
        <w:pStyle w:val="BodyText1"/>
      </w:pPr>
      <w:r w:rsidRPr="00746AD6">
        <w:rPr>
          <w:highlight w:val="yellow"/>
        </w:rPr>
        <w:t xml:space="preserve">Det er muligt, at lave en revision af </w:t>
      </w:r>
      <w:r w:rsidR="00856D79" w:rsidRPr="00746AD6">
        <w:rPr>
          <w:highlight w:val="yellow"/>
        </w:rPr>
        <w:t>såvel aktive anmeldelser som</w:t>
      </w:r>
      <w:r w:rsidRPr="00746AD6">
        <w:rPr>
          <w:highlight w:val="yellow"/>
        </w:rPr>
        <w:t xml:space="preserve"> afsluttede a</w:t>
      </w:r>
      <w:r w:rsidRPr="00746AD6">
        <w:rPr>
          <w:highlight w:val="yellow"/>
        </w:rPr>
        <w:t>n</w:t>
      </w:r>
      <w:r w:rsidRPr="00746AD6">
        <w:rPr>
          <w:highlight w:val="yellow"/>
        </w:rPr>
        <w:t>meldelser. Laves der en revision af en afsluttet anmeldelse, bliver den aktiv på ny.</w:t>
      </w:r>
    </w:p>
    <w:p w:rsidR="00ED63A3" w:rsidRDefault="00ED63A3" w:rsidP="009864AE">
      <w:pPr>
        <w:pStyle w:val="BodyText1"/>
      </w:pPr>
      <w:r>
        <w:t>Der kan ikke oprettes flere revisioner af en anmeldelse før den første er afsluttet.</w:t>
      </w:r>
      <w:r w:rsidR="00D24DFA">
        <w:t xml:space="preserve"> Har anmelderen startet en revision af en anmeldelse, men endnu ikke sendt den ind til kommunen, kan anmelderen finde anmeldelsen ved at søge på kladder.</w:t>
      </w:r>
    </w:p>
    <w:p w:rsidR="00BE7D50" w:rsidRDefault="00BE7D50" w:rsidP="009864AE">
      <w:pPr>
        <w:pStyle w:val="BodyText1"/>
      </w:pPr>
      <w:r>
        <w:t>Den reviderede anmeldelse lever altså kun indtil</w:t>
      </w:r>
      <w:r w:rsidR="00856D79">
        <w:t>,</w:t>
      </w:r>
      <w:r>
        <w:t xml:space="preserve"> den er blevet godkendt</w:t>
      </w:r>
      <w:r w:rsidR="00ED63A3">
        <w:t>, here</w:t>
      </w:r>
      <w:r w:rsidR="00ED63A3">
        <w:t>f</w:t>
      </w:r>
      <w:r w:rsidR="00ED63A3">
        <w:t>ter afsluttes den</w:t>
      </w:r>
      <w:r>
        <w:t>. Hermed skal der ikke en n</w:t>
      </w:r>
      <w:r w:rsidR="00856D79">
        <w:t>y anmeldelse ud til chauførerne,</w:t>
      </w:r>
      <w:r>
        <w:t xml:space="preserve"> og de kan forsat bruge den oprindelige anmeldelse.</w:t>
      </w:r>
    </w:p>
    <w:p w:rsidR="0087196C" w:rsidRDefault="00345C6B" w:rsidP="00345C6B">
      <w:pPr>
        <w:pStyle w:val="Heading2"/>
      </w:pPr>
      <w:bookmarkStart w:id="46" w:name="_Toc418583775"/>
      <w:r>
        <w:t>Oplysninger som kan ændres ved revision</w:t>
      </w:r>
      <w:bookmarkEnd w:id="46"/>
    </w:p>
    <w:p w:rsidR="00345C6B" w:rsidRDefault="00345C6B" w:rsidP="00345C6B">
      <w:pPr>
        <w:pStyle w:val="BodyText1"/>
      </w:pPr>
      <w:r>
        <w:t xml:space="preserve">Følgende oplysninger kan redigeres i forbindelse med en revision af en </w:t>
      </w:r>
      <w:r w:rsidR="00AB0634">
        <w:t>anme</w:t>
      </w:r>
      <w:r w:rsidR="00AB0634">
        <w:t>l</w:t>
      </w:r>
      <w:r w:rsidR="00AB0634">
        <w:t>delse</w:t>
      </w:r>
      <w:r>
        <w:t>:</w:t>
      </w:r>
    </w:p>
    <w:p w:rsidR="00345C6B" w:rsidRDefault="00345C6B" w:rsidP="00345C6B">
      <w:pPr>
        <w:pStyle w:val="BodyText1"/>
        <w:numPr>
          <w:ilvl w:val="0"/>
          <w:numId w:val="25"/>
        </w:numPr>
      </w:pPr>
      <w:r>
        <w:t>Sted</w:t>
      </w:r>
    </w:p>
    <w:p w:rsidR="00345C6B" w:rsidRDefault="00345C6B" w:rsidP="00345C6B">
      <w:pPr>
        <w:pStyle w:val="BodyText1"/>
        <w:numPr>
          <w:ilvl w:val="1"/>
          <w:numId w:val="25"/>
        </w:numPr>
      </w:pPr>
      <w:r>
        <w:t>Søg eksterne systemer</w:t>
      </w:r>
      <w:r w:rsidR="00746AD6">
        <w:t xml:space="preserve"> </w:t>
      </w:r>
      <w:r w:rsidR="00746AD6" w:rsidRPr="00830F5A">
        <w:rPr>
          <w:highlight w:val="yellow"/>
        </w:rPr>
        <w:t>(bemærk: Man ikke kan ændre opgra</w:t>
      </w:r>
      <w:r w:rsidR="00746AD6" w:rsidRPr="00830F5A">
        <w:rPr>
          <w:highlight w:val="yellow"/>
        </w:rPr>
        <w:t>v</w:t>
      </w:r>
      <w:r w:rsidR="00746AD6" w:rsidRPr="00830F5A">
        <w:rPr>
          <w:highlight w:val="yellow"/>
        </w:rPr>
        <w:t xml:space="preserve">ningssted, men eksterne data </w:t>
      </w:r>
      <w:r w:rsidR="00746AD6" w:rsidRPr="00830F5A">
        <w:rPr>
          <w:highlight w:val="yellow"/>
          <w:u w:val="single"/>
        </w:rPr>
        <w:t>skal</w:t>
      </w:r>
      <w:r w:rsidR="00746AD6" w:rsidRPr="00830F5A">
        <w:rPr>
          <w:highlight w:val="yellow"/>
        </w:rPr>
        <w:t xml:space="preserve"> hentes)</w:t>
      </w:r>
    </w:p>
    <w:p w:rsidR="00345C6B" w:rsidRDefault="00345C6B" w:rsidP="00345C6B">
      <w:pPr>
        <w:pStyle w:val="BodyText1"/>
        <w:numPr>
          <w:ilvl w:val="0"/>
          <w:numId w:val="25"/>
        </w:numPr>
      </w:pPr>
      <w:r>
        <w:t>Jorden</w:t>
      </w:r>
    </w:p>
    <w:p w:rsidR="00345C6B" w:rsidRDefault="00345C6B" w:rsidP="00345C6B">
      <w:pPr>
        <w:pStyle w:val="BodyText1"/>
        <w:numPr>
          <w:ilvl w:val="1"/>
          <w:numId w:val="25"/>
        </w:numPr>
      </w:pPr>
      <w:r>
        <w:t>Forventet jordmængde</w:t>
      </w:r>
    </w:p>
    <w:p w:rsidR="00345C6B" w:rsidRDefault="00345C6B" w:rsidP="00345C6B">
      <w:pPr>
        <w:pStyle w:val="BodyText1"/>
        <w:numPr>
          <w:ilvl w:val="1"/>
          <w:numId w:val="25"/>
        </w:numPr>
      </w:pPr>
      <w:r>
        <w:t>Kørselsperiode start</w:t>
      </w:r>
    </w:p>
    <w:p w:rsidR="00345C6B" w:rsidRDefault="00345C6B" w:rsidP="00345C6B">
      <w:pPr>
        <w:pStyle w:val="BodyText1"/>
        <w:numPr>
          <w:ilvl w:val="1"/>
          <w:numId w:val="25"/>
        </w:numPr>
      </w:pPr>
      <w:r>
        <w:t>Kørselsperiode slut</w:t>
      </w:r>
    </w:p>
    <w:p w:rsidR="00345C6B" w:rsidRDefault="00345C6B" w:rsidP="00345C6B">
      <w:pPr>
        <w:pStyle w:val="BodyText1"/>
        <w:numPr>
          <w:ilvl w:val="1"/>
          <w:numId w:val="25"/>
        </w:numPr>
      </w:pPr>
      <w:r>
        <w:lastRenderedPageBreak/>
        <w:t>Vedhæftning af dokumentation</w:t>
      </w:r>
    </w:p>
    <w:p w:rsidR="00A109CF" w:rsidRDefault="00A109CF" w:rsidP="00345C6B">
      <w:pPr>
        <w:pStyle w:val="BodyText1"/>
        <w:numPr>
          <w:ilvl w:val="1"/>
          <w:numId w:val="25"/>
        </w:numPr>
      </w:pPr>
      <w:r w:rsidRPr="00A109CF">
        <w:t>Link til godkendt anmeldelse</w:t>
      </w:r>
      <w:r>
        <w:t xml:space="preserve"> (jf. aftale med KLK 10.6.2014)</w:t>
      </w:r>
    </w:p>
    <w:p w:rsidR="00345C6B" w:rsidRDefault="00345C6B" w:rsidP="00345C6B">
      <w:pPr>
        <w:pStyle w:val="BodyText1"/>
        <w:numPr>
          <w:ilvl w:val="0"/>
          <w:numId w:val="25"/>
        </w:numPr>
      </w:pPr>
      <w:r>
        <w:t>Modtageranlæg og transportør</w:t>
      </w:r>
    </w:p>
    <w:p w:rsidR="00A668CB" w:rsidRDefault="00345C6B" w:rsidP="00A668CB">
      <w:pPr>
        <w:pStyle w:val="BodyText1"/>
        <w:numPr>
          <w:ilvl w:val="1"/>
          <w:numId w:val="25"/>
        </w:numPr>
      </w:pPr>
      <w:r>
        <w:t>Valg af transportør</w:t>
      </w:r>
      <w:r w:rsidR="00A668CB">
        <w:t>. (Er transportøren også Betaler, kan tran</w:t>
      </w:r>
      <w:r w:rsidR="00A668CB">
        <w:t>s</w:t>
      </w:r>
      <w:r w:rsidR="00A668CB">
        <w:t>portøren ikke ændres.)</w:t>
      </w:r>
    </w:p>
    <w:p w:rsidR="00345C6B" w:rsidRDefault="00345C6B" w:rsidP="00A74039">
      <w:pPr>
        <w:pStyle w:val="BodyText1"/>
      </w:pPr>
    </w:p>
    <w:p w:rsidR="00E86BA6" w:rsidRDefault="00E86BA6">
      <w:pPr>
        <w:spacing w:line="240" w:lineRule="auto"/>
      </w:pPr>
    </w:p>
    <w:p w:rsidR="00FB5B39" w:rsidRDefault="00E86BA6">
      <w:pPr>
        <w:spacing w:line="240" w:lineRule="auto"/>
      </w:pPr>
      <w:r>
        <w:t>Vedrørende advis til betaler, så gælder det, at kun sendes advis til betaler om at acceptere betalingen, såfremt den forventede jordmængde er blevet  ændret.</w:t>
      </w:r>
      <w:r w:rsidR="00FB5B39">
        <w:br w:type="page"/>
      </w:r>
    </w:p>
    <w:p w:rsidR="00FB5B39" w:rsidRPr="00FB5B39" w:rsidRDefault="00FB5B39" w:rsidP="00FB5B39">
      <w:pPr>
        <w:pStyle w:val="Heading1"/>
        <w:rPr>
          <w:highlight w:val="yellow"/>
        </w:rPr>
      </w:pPr>
      <w:bookmarkStart w:id="47" w:name="_Toc418583776"/>
      <w:r w:rsidRPr="00FB5B39">
        <w:rPr>
          <w:highlight w:val="yellow"/>
        </w:rPr>
        <w:lastRenderedPageBreak/>
        <w:t>Send til rådgiver</w:t>
      </w:r>
      <w:bookmarkEnd w:id="47"/>
    </w:p>
    <w:p w:rsidR="00FB5B39" w:rsidRPr="00FB5B39" w:rsidRDefault="00FB5B39" w:rsidP="00FB5B39">
      <w:pPr>
        <w:rPr>
          <w:highlight w:val="yellow"/>
        </w:rPr>
      </w:pPr>
      <w:r w:rsidRPr="00FB5B39">
        <w:rPr>
          <w:highlight w:val="yellow"/>
        </w:rPr>
        <w:t>Der er i FlytJord mulighed for at overlade det administrative arbejde omkring en jordflytning til en rådgiver (en anden person). Dette foretages i praksis ved at anmelder opretter en anmeldelse og derefter aktiverer knappen ”Send til rådg</w:t>
      </w:r>
      <w:r w:rsidRPr="00FB5B39">
        <w:rPr>
          <w:highlight w:val="yellow"/>
        </w:rPr>
        <w:t>i</w:t>
      </w:r>
      <w:r w:rsidRPr="00FB5B39">
        <w:rPr>
          <w:highlight w:val="yellow"/>
        </w:rPr>
        <w:t>ver”, se skærmdump herunder.</w:t>
      </w:r>
      <w:r w:rsidRPr="00FB5B39">
        <w:rPr>
          <w:highlight w:val="yellow"/>
        </w:rPr>
        <w:br/>
      </w:r>
    </w:p>
    <w:p w:rsidR="00FB5B39" w:rsidRPr="00FB5B39" w:rsidRDefault="00FB5B39" w:rsidP="00FB5B39">
      <w:pPr>
        <w:rPr>
          <w:highlight w:val="yellow"/>
        </w:rPr>
      </w:pPr>
      <w:r w:rsidRPr="00FB5B39">
        <w:rPr>
          <w:noProof/>
          <w:highlight w:val="yellow"/>
        </w:rPr>
        <w:drawing>
          <wp:inline distT="0" distB="0" distL="0" distR="0" wp14:anchorId="4F396025" wp14:editId="672A4308">
            <wp:extent cx="4782235" cy="3643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84853" cy="3645739"/>
                    </a:xfrm>
                    <a:prstGeom prst="rect">
                      <a:avLst/>
                    </a:prstGeom>
                  </pic:spPr>
                </pic:pic>
              </a:graphicData>
            </a:graphic>
          </wp:inline>
        </w:drawing>
      </w:r>
    </w:p>
    <w:p w:rsidR="00FB5B39" w:rsidRPr="00FB5B39" w:rsidRDefault="00FB5B39" w:rsidP="00FB5B39">
      <w:pPr>
        <w:rPr>
          <w:highlight w:val="yellow"/>
        </w:rPr>
      </w:pPr>
      <w:r w:rsidRPr="00FB5B39">
        <w:rPr>
          <w:highlight w:val="yellow"/>
        </w:rPr>
        <w:br/>
        <w:t>Rådgiverens e-mail indtastes og evt. også en besked til rådgiveren, hvorefter knappen ”Send aktiveres”. Herved sker der det, som også fremgår af den vejl</w:t>
      </w:r>
      <w:r w:rsidRPr="00FB5B39">
        <w:rPr>
          <w:highlight w:val="yellow"/>
        </w:rPr>
        <w:t>e</w:t>
      </w:r>
      <w:r w:rsidRPr="00FB5B39">
        <w:rPr>
          <w:highlight w:val="yellow"/>
        </w:rPr>
        <w:t>dende tekst i dialogboksen, at der bliver sendt en e-mail (se et eksempel på denne e-mail herunder) med et link til anmeldelsen til rådgiveren. Rådgiveren vil nu kunne redigere og indsende anmeldelsen.</w:t>
      </w:r>
    </w:p>
    <w:p w:rsidR="00FB5B39" w:rsidRPr="00FB5B39" w:rsidRDefault="00FB5B39" w:rsidP="00FB5B39">
      <w:pPr>
        <w:rPr>
          <w:highlight w:val="yellow"/>
        </w:rPr>
      </w:pPr>
      <w:r w:rsidRPr="00FB5B39">
        <w:rPr>
          <w:highlight w:val="yellow"/>
        </w:rPr>
        <w:t>For at rådgiveren uden anmelderens medvirken kan foretage al håndteringen af anmeldelsen, skal rådgiveren i sin profil have markeret at vedkommende vil modtage alle advis. Hvis ikke, vil rådgiveren ikke modtage advis når fx jordmo</w:t>
      </w:r>
      <w:r w:rsidRPr="00FB5B39">
        <w:rPr>
          <w:highlight w:val="yellow"/>
        </w:rPr>
        <w:t>d</w:t>
      </w:r>
      <w:r w:rsidRPr="00FB5B39">
        <w:rPr>
          <w:highlight w:val="yellow"/>
        </w:rPr>
        <w:t>tageren har accepteret modtagelsen af jorden, se advis figur for ”Anden part i sagen”.</w:t>
      </w:r>
    </w:p>
    <w:p w:rsidR="00FB5B39" w:rsidRPr="00FB5B39" w:rsidRDefault="00FB5B39" w:rsidP="00FB5B39">
      <w:pPr>
        <w:rPr>
          <w:highlight w:val="yellow"/>
        </w:rPr>
      </w:pPr>
      <w:r w:rsidRPr="00FB5B39">
        <w:rPr>
          <w:noProof/>
          <w:highlight w:val="yellow"/>
        </w:rPr>
        <w:lastRenderedPageBreak/>
        <w:drawing>
          <wp:inline distT="0" distB="0" distL="0" distR="0" wp14:anchorId="5B5A70B5" wp14:editId="37A2B1B0">
            <wp:extent cx="4808637" cy="19889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08637" cy="1988992"/>
                    </a:xfrm>
                    <a:prstGeom prst="rect">
                      <a:avLst/>
                    </a:prstGeom>
                  </pic:spPr>
                </pic:pic>
              </a:graphicData>
            </a:graphic>
          </wp:inline>
        </w:drawing>
      </w:r>
    </w:p>
    <w:p w:rsidR="00FB5B39" w:rsidRPr="00FB5B39" w:rsidRDefault="00FB5B39" w:rsidP="00FB5B39">
      <w:pPr>
        <w:rPr>
          <w:i/>
          <w:sz w:val="16"/>
          <w:szCs w:val="16"/>
        </w:rPr>
      </w:pPr>
      <w:r w:rsidRPr="00FB5B39">
        <w:rPr>
          <w:i/>
          <w:sz w:val="16"/>
          <w:szCs w:val="16"/>
          <w:highlight w:val="yellow"/>
        </w:rPr>
        <w:t>Eksempel på e-mail til rådgiver ved brug af ”Send til rådgiver”.</w:t>
      </w:r>
    </w:p>
    <w:p w:rsidR="0011053E" w:rsidRDefault="0011053E">
      <w:pPr>
        <w:spacing w:line="240" w:lineRule="auto"/>
        <w:rPr>
          <w:b/>
          <w:bCs/>
          <w:caps/>
          <w:sz w:val="22"/>
          <w:szCs w:val="28"/>
          <w:lang w:eastAsia="en-US"/>
        </w:rPr>
      </w:pPr>
      <w:r>
        <w:br w:type="page"/>
      </w:r>
    </w:p>
    <w:p w:rsidR="00A74039" w:rsidRDefault="00A74039" w:rsidP="00A74039">
      <w:pPr>
        <w:pStyle w:val="Heading1"/>
      </w:pPr>
      <w:bookmarkStart w:id="48" w:name="_Toc418583777"/>
      <w:r>
        <w:lastRenderedPageBreak/>
        <w:t>Alarmer</w:t>
      </w:r>
      <w:bookmarkEnd w:id="48"/>
    </w:p>
    <w:p w:rsidR="00CA052E" w:rsidRDefault="00CA052E" w:rsidP="00A74039">
      <w:pPr>
        <w:pStyle w:val="BodyText1"/>
      </w:pPr>
      <w:r>
        <w:t xml:space="preserve">Eksterne brugere af FlytJord kan få advis, når en vis mængde jord er registreret på modtageranlægget. </w:t>
      </w:r>
      <w:r w:rsidR="00AB0634">
        <w:t>Det er et krav at modtageranlægget anvender FlytJord og et FlytJord bomsystem, da den afleverede jordmængde hermed indrapporteres til FlytJord.</w:t>
      </w:r>
    </w:p>
    <w:p w:rsidR="00CA052E" w:rsidRDefault="00CA052E" w:rsidP="00CA052E">
      <w:pPr>
        <w:pStyle w:val="BodyText1"/>
      </w:pPr>
      <w:r>
        <w:t>Der findes to forskellige typer alarmer. Alarmer som er relateret til brugerens profil og alarmer relateret til anmeldelsen.</w:t>
      </w:r>
    </w:p>
    <w:p w:rsidR="000C3F8B" w:rsidRDefault="000C3F8B" w:rsidP="00CA052E">
      <w:pPr>
        <w:pStyle w:val="BodyText1"/>
      </w:pPr>
      <w:r>
        <w:t>Advis vedr. alarmer sendes til Anmelder, Betaler og Transportør, såfremt de har ønsker dette.</w:t>
      </w:r>
    </w:p>
    <w:p w:rsidR="00CA052E" w:rsidRDefault="00CA052E" w:rsidP="00CA052E">
      <w:pPr>
        <w:pStyle w:val="Heading2"/>
      </w:pPr>
      <w:bookmarkStart w:id="49" w:name="_Toc418583778"/>
      <w:r>
        <w:t>Alarmer relateret til brugerens profil</w:t>
      </w:r>
      <w:bookmarkEnd w:id="49"/>
    </w:p>
    <w:p w:rsidR="00CA052E" w:rsidRDefault="000C3F8B" w:rsidP="00CA052E">
      <w:pPr>
        <w:pStyle w:val="BodyText1"/>
      </w:pPr>
      <w:r>
        <w:t xml:space="preserve">På brugerens profil kan han angive, at han gerne vil modtage et advis, når </w:t>
      </w:r>
      <w:r w:rsidR="001A03EB">
        <w:t xml:space="preserve">et vis </w:t>
      </w:r>
      <w:r>
        <w:t>antal % af jordmængden er kørt til modtageranlæ</w:t>
      </w:r>
      <w:r w:rsidR="001A03EB">
        <w:t>g</w:t>
      </w:r>
      <w:r>
        <w:t>get.</w:t>
      </w:r>
    </w:p>
    <w:p w:rsidR="000C3F8B" w:rsidRDefault="000C3F8B" w:rsidP="000C3F8B">
      <w:pPr>
        <w:pStyle w:val="BodyText1"/>
        <w:keepNext/>
      </w:pPr>
      <w:r>
        <w:rPr>
          <w:noProof/>
          <w:lang w:eastAsia="da-DK"/>
        </w:rPr>
        <w:drawing>
          <wp:inline distT="0" distB="0" distL="0" distR="0" wp14:anchorId="0F7886B4" wp14:editId="1DD4571F">
            <wp:extent cx="4554220" cy="1811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54220" cy="1811732"/>
                    </a:xfrm>
                    <a:prstGeom prst="rect">
                      <a:avLst/>
                    </a:prstGeom>
                  </pic:spPr>
                </pic:pic>
              </a:graphicData>
            </a:graphic>
          </wp:inline>
        </w:drawing>
      </w:r>
    </w:p>
    <w:p w:rsidR="000C3F8B" w:rsidRPr="008136B6" w:rsidRDefault="000C3F8B" w:rsidP="008136B6">
      <w:pPr>
        <w:pStyle w:val="BodyText1"/>
        <w:rPr>
          <w:sz w:val="18"/>
          <w:szCs w:val="18"/>
        </w:rPr>
      </w:pPr>
      <w:r w:rsidRPr="008136B6">
        <w:rPr>
          <w:sz w:val="18"/>
          <w:szCs w:val="18"/>
        </w:rPr>
        <w:t xml:space="preserve">Figur </w:t>
      </w:r>
      <w:r w:rsidR="008136B6" w:rsidRPr="008136B6">
        <w:rPr>
          <w:sz w:val="18"/>
          <w:szCs w:val="18"/>
        </w:rPr>
        <w:fldChar w:fldCharType="begin"/>
      </w:r>
      <w:r w:rsidR="008136B6" w:rsidRPr="008136B6">
        <w:rPr>
          <w:sz w:val="18"/>
          <w:szCs w:val="18"/>
        </w:rPr>
        <w:instrText xml:space="preserve"> SEQ Figur \* ARABIC </w:instrText>
      </w:r>
      <w:r w:rsidR="008136B6" w:rsidRPr="008136B6">
        <w:rPr>
          <w:sz w:val="18"/>
          <w:szCs w:val="18"/>
        </w:rPr>
        <w:fldChar w:fldCharType="separate"/>
      </w:r>
      <w:r w:rsidR="00857611" w:rsidRPr="008136B6">
        <w:rPr>
          <w:noProof/>
          <w:sz w:val="18"/>
          <w:szCs w:val="18"/>
        </w:rPr>
        <w:t>1</w:t>
      </w:r>
      <w:r w:rsidR="008136B6" w:rsidRPr="008136B6">
        <w:rPr>
          <w:noProof/>
          <w:sz w:val="18"/>
          <w:szCs w:val="18"/>
        </w:rPr>
        <w:fldChar w:fldCharType="end"/>
      </w:r>
      <w:r w:rsidRPr="008136B6">
        <w:rPr>
          <w:sz w:val="18"/>
          <w:szCs w:val="18"/>
        </w:rPr>
        <w:t xml:space="preserve"> Udsnit af brugerfladen, hvor brugeren kan ændre indstillingerne vedr. alarmer.</w:t>
      </w:r>
    </w:p>
    <w:p w:rsidR="000C3F8B" w:rsidRDefault="00856D79" w:rsidP="00CA052E">
      <w:pPr>
        <w:pStyle w:val="BodyText1"/>
      </w:pPr>
      <w:r>
        <w:t>Når n</w:t>
      </w:r>
      <w:r w:rsidR="000C3F8B">
        <w:t>ye brugere</w:t>
      </w:r>
      <w:r>
        <w:t xml:space="preserve"> oprettes</w:t>
      </w:r>
      <w:r w:rsidR="000C3F8B">
        <w:t xml:space="preserve"> i FlytJord</w:t>
      </w:r>
      <w:r w:rsidR="001A03EB">
        <w:t xml:space="preserve"> sættes procentsatsen</w:t>
      </w:r>
      <w:r w:rsidR="000C3F8B">
        <w:t xml:space="preserve"> automatisk</w:t>
      </w:r>
      <w:r>
        <w:t xml:space="preserve"> til</w:t>
      </w:r>
      <w:r w:rsidR="000C3F8B">
        <w:t xml:space="preserve"> </w:t>
      </w:r>
      <w:r w:rsidR="00AB0634">
        <w:t>75 %</w:t>
      </w:r>
      <w:r w:rsidR="000C3F8B">
        <w:t>.</w:t>
      </w:r>
    </w:p>
    <w:p w:rsidR="000C3F8B" w:rsidRDefault="000C3F8B" w:rsidP="000C3F8B">
      <w:pPr>
        <w:pStyle w:val="Heading2"/>
      </w:pPr>
      <w:bookmarkStart w:id="50" w:name="_Toc418583779"/>
      <w:r>
        <w:t>Alarmer relateret til anmeldelsen</w:t>
      </w:r>
      <w:bookmarkEnd w:id="50"/>
    </w:p>
    <w:p w:rsidR="000C3F8B" w:rsidRDefault="000C3F8B" w:rsidP="000C3F8B">
      <w:pPr>
        <w:pStyle w:val="BodyText1"/>
      </w:pPr>
      <w:r>
        <w:t>Ved oprettelse af anmeldelser kan man på kommunikationsfanen angiv</w:t>
      </w:r>
      <w:r w:rsidR="00856D79">
        <w:t>e</w:t>
      </w:r>
      <w:r>
        <w:t xml:space="preserve"> en pr</w:t>
      </w:r>
      <w:r>
        <w:t>o</w:t>
      </w:r>
      <w:r>
        <w:t>centsats for hvornår man ønsker advis vedr. tilkørt jord til modtageranlægget.</w:t>
      </w:r>
    </w:p>
    <w:p w:rsidR="000C3F8B" w:rsidRDefault="000C3F8B" w:rsidP="000C3F8B">
      <w:pPr>
        <w:pStyle w:val="BodyText1"/>
      </w:pPr>
      <w:r>
        <w:t>Brugeren skal aktivt ind og vælge, at han ønsker alle advis for at modtage ala</w:t>
      </w:r>
      <w:r>
        <w:t>r</w:t>
      </w:r>
      <w:r>
        <w:t>mer relateret til anmeldelsen. Se nedenstående figur.</w:t>
      </w:r>
    </w:p>
    <w:p w:rsidR="000C3F8B" w:rsidRDefault="000C3F8B" w:rsidP="000C3F8B">
      <w:pPr>
        <w:pStyle w:val="BodyText1"/>
        <w:keepNext/>
      </w:pPr>
      <w:r>
        <w:rPr>
          <w:noProof/>
          <w:lang w:eastAsia="da-DK"/>
        </w:rPr>
        <w:lastRenderedPageBreak/>
        <w:drawing>
          <wp:inline distT="0" distB="0" distL="0" distR="0" wp14:anchorId="761F0EC9" wp14:editId="20871CA6">
            <wp:extent cx="4554220" cy="1889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54220" cy="1889371"/>
                    </a:xfrm>
                    <a:prstGeom prst="rect">
                      <a:avLst/>
                    </a:prstGeom>
                  </pic:spPr>
                </pic:pic>
              </a:graphicData>
            </a:graphic>
          </wp:inline>
        </w:drawing>
      </w:r>
    </w:p>
    <w:p w:rsidR="000C3F8B" w:rsidRDefault="000C3F8B" w:rsidP="008136B6">
      <w:pPr>
        <w:pStyle w:val="BodyText1"/>
        <w:rPr>
          <w:noProof/>
          <w:sz w:val="18"/>
          <w:szCs w:val="18"/>
        </w:rPr>
      </w:pPr>
      <w:r w:rsidRPr="008136B6">
        <w:rPr>
          <w:sz w:val="18"/>
          <w:szCs w:val="18"/>
        </w:rPr>
        <w:t xml:space="preserve">Figur </w:t>
      </w:r>
      <w:r w:rsidR="008136B6" w:rsidRPr="008136B6">
        <w:rPr>
          <w:sz w:val="18"/>
          <w:szCs w:val="18"/>
        </w:rPr>
        <w:fldChar w:fldCharType="begin"/>
      </w:r>
      <w:r w:rsidR="008136B6" w:rsidRPr="008136B6">
        <w:rPr>
          <w:sz w:val="18"/>
          <w:szCs w:val="18"/>
        </w:rPr>
        <w:instrText xml:space="preserve"> SEQ Figur \* ARABIC </w:instrText>
      </w:r>
      <w:r w:rsidR="008136B6" w:rsidRPr="008136B6">
        <w:rPr>
          <w:sz w:val="18"/>
          <w:szCs w:val="18"/>
        </w:rPr>
        <w:fldChar w:fldCharType="separate"/>
      </w:r>
      <w:r w:rsidR="00857611" w:rsidRPr="008136B6">
        <w:rPr>
          <w:noProof/>
          <w:sz w:val="18"/>
          <w:szCs w:val="18"/>
        </w:rPr>
        <w:t>2</w:t>
      </w:r>
      <w:r w:rsidR="008136B6" w:rsidRPr="008136B6">
        <w:rPr>
          <w:noProof/>
          <w:sz w:val="18"/>
          <w:szCs w:val="18"/>
        </w:rPr>
        <w:fldChar w:fldCharType="end"/>
      </w:r>
      <w:r w:rsidRPr="008136B6">
        <w:rPr>
          <w:sz w:val="18"/>
          <w:szCs w:val="18"/>
        </w:rPr>
        <w:t xml:space="preserve">: Udsnit fra brugerfladen hvor </w:t>
      </w:r>
      <w:r w:rsidRPr="008136B6">
        <w:rPr>
          <w:noProof/>
          <w:sz w:val="18"/>
          <w:szCs w:val="18"/>
        </w:rPr>
        <w:t>brugeren angive om han ønsker alle</w:t>
      </w:r>
      <w:r w:rsidR="008136B6" w:rsidRPr="008136B6">
        <w:rPr>
          <w:noProof/>
          <w:sz w:val="18"/>
          <w:szCs w:val="18"/>
        </w:rPr>
        <w:t xml:space="preserve"> </w:t>
      </w:r>
      <w:r w:rsidRPr="008136B6">
        <w:rPr>
          <w:noProof/>
          <w:sz w:val="18"/>
          <w:szCs w:val="18"/>
        </w:rPr>
        <w:t>advis.</w:t>
      </w:r>
    </w:p>
    <w:p w:rsidR="008136B6" w:rsidRDefault="008136B6" w:rsidP="008136B6">
      <w:pPr>
        <w:pStyle w:val="BodyText1"/>
        <w:rPr>
          <w:noProof/>
          <w:sz w:val="18"/>
          <w:szCs w:val="18"/>
        </w:rPr>
      </w:pPr>
    </w:p>
    <w:p w:rsidR="0011053E" w:rsidRDefault="0011053E">
      <w:pPr>
        <w:spacing w:line="240" w:lineRule="auto"/>
        <w:rPr>
          <w:b/>
          <w:bCs/>
          <w:caps/>
          <w:sz w:val="22"/>
          <w:szCs w:val="28"/>
          <w:highlight w:val="yellow"/>
          <w:lang w:eastAsia="en-US"/>
        </w:rPr>
      </w:pPr>
      <w:r>
        <w:rPr>
          <w:highlight w:val="yellow"/>
        </w:rPr>
        <w:br w:type="page"/>
      </w:r>
    </w:p>
    <w:p w:rsidR="008136B6" w:rsidRDefault="008136B6" w:rsidP="008136B6">
      <w:pPr>
        <w:pStyle w:val="Heading1"/>
        <w:rPr>
          <w:highlight w:val="yellow"/>
        </w:rPr>
      </w:pPr>
      <w:bookmarkStart w:id="51" w:name="_Toc418583780"/>
      <w:r w:rsidRPr="00B536A0">
        <w:rPr>
          <w:highlight w:val="yellow"/>
        </w:rPr>
        <w:lastRenderedPageBreak/>
        <w:t>Adviser</w:t>
      </w:r>
      <w:bookmarkEnd w:id="51"/>
    </w:p>
    <w:p w:rsidR="00EF418F" w:rsidRDefault="00EF418F" w:rsidP="00EF418F">
      <w:pPr>
        <w:pStyle w:val="Heading2"/>
        <w:rPr>
          <w:highlight w:val="yellow"/>
        </w:rPr>
      </w:pPr>
      <w:bookmarkStart w:id="52" w:name="_Toc418583781"/>
      <w:r>
        <w:rPr>
          <w:highlight w:val="yellow"/>
        </w:rPr>
        <w:t>Brugerfladeoversigt (figur) over adviser</w:t>
      </w:r>
      <w:bookmarkEnd w:id="52"/>
    </w:p>
    <w:p w:rsidR="00EF418F" w:rsidRDefault="00EF418F" w:rsidP="00EF418F">
      <w:pPr>
        <w:pStyle w:val="Heading3"/>
        <w:rPr>
          <w:highlight w:val="yellow"/>
        </w:rPr>
      </w:pPr>
      <w:bookmarkStart w:id="53" w:name="_Toc418583782"/>
      <w:r>
        <w:rPr>
          <w:highlight w:val="yellow"/>
        </w:rPr>
        <w:t>Advisering tilknyttet brugerens profil</w:t>
      </w:r>
      <w:bookmarkEnd w:id="53"/>
    </w:p>
    <w:p w:rsidR="00EF418F" w:rsidRPr="0011053E" w:rsidRDefault="00EF418F" w:rsidP="00EF418F">
      <w:pPr>
        <w:rPr>
          <w:highlight w:val="yellow"/>
        </w:rPr>
      </w:pPr>
      <w:r w:rsidRPr="0011053E">
        <w:rPr>
          <w:highlight w:val="yellow"/>
        </w:rPr>
        <w:t xml:space="preserve">Når </w:t>
      </w:r>
      <w:r w:rsidR="001F09B3">
        <w:rPr>
          <w:highlight w:val="yellow"/>
        </w:rPr>
        <w:t xml:space="preserve">en </w:t>
      </w:r>
      <w:r w:rsidRPr="0011053E">
        <w:rPr>
          <w:highlight w:val="yellow"/>
        </w:rPr>
        <w:t xml:space="preserve">anmeldelse om jordflytning behandles af kommune og jordmodtager, sender FlytJord systemet et advis til dig, for at holde dig orienteret i sagen. </w:t>
      </w:r>
    </w:p>
    <w:p w:rsidR="00EF418F" w:rsidRPr="0011053E" w:rsidRDefault="00EF418F" w:rsidP="00EF418F">
      <w:pPr>
        <w:rPr>
          <w:highlight w:val="yellow"/>
        </w:rPr>
      </w:pPr>
    </w:p>
    <w:p w:rsidR="00EF418F" w:rsidRPr="0011053E" w:rsidRDefault="00EF418F" w:rsidP="00EF418F">
      <w:pPr>
        <w:rPr>
          <w:highlight w:val="yellow"/>
        </w:rPr>
      </w:pPr>
      <w:r w:rsidRPr="0011053E">
        <w:rPr>
          <w:highlight w:val="yellow"/>
        </w:rPr>
        <w:t xml:space="preserve">Du har mulighed for at modtage valgfrie advis. Hvis du har en af følgende roller og ønsker </w:t>
      </w:r>
      <w:r w:rsidRPr="0011053E">
        <w:rPr>
          <w:b/>
          <w:highlight w:val="yellow"/>
        </w:rPr>
        <w:t>alle</w:t>
      </w:r>
      <w:r w:rsidRPr="0011053E">
        <w:rPr>
          <w:highlight w:val="yellow"/>
        </w:rPr>
        <w:t xml:space="preserve"> advis, vil du modtage advis i følgende situationer: </w:t>
      </w:r>
    </w:p>
    <w:p w:rsidR="00EF418F" w:rsidRPr="0011053E" w:rsidRDefault="00EF418F" w:rsidP="00EF418F">
      <w:pPr>
        <w:rPr>
          <w:highlight w:val="yellow"/>
        </w:rPr>
      </w:pPr>
    </w:p>
    <w:tbl>
      <w:tblPr>
        <w:tblStyle w:val="TableGrid"/>
        <w:tblW w:w="0" w:type="auto"/>
        <w:tblLook w:val="04A0" w:firstRow="1" w:lastRow="0" w:firstColumn="1" w:lastColumn="0" w:noHBand="0" w:noVBand="1"/>
      </w:tblPr>
      <w:tblGrid>
        <w:gridCol w:w="2934"/>
        <w:gridCol w:w="1135"/>
        <w:gridCol w:w="1310"/>
        <w:gridCol w:w="1032"/>
        <w:gridCol w:w="977"/>
      </w:tblGrid>
      <w:tr w:rsidR="00EF418F" w:rsidRPr="0011053E" w:rsidTr="00C011F8">
        <w:tc>
          <w:tcPr>
            <w:tcW w:w="4503" w:type="dxa"/>
          </w:tcPr>
          <w:p w:rsidR="00EF418F" w:rsidRPr="0011053E" w:rsidRDefault="00EF418F" w:rsidP="00C011F8">
            <w:pPr>
              <w:rPr>
                <w:highlight w:val="yellow"/>
              </w:rPr>
            </w:pPr>
          </w:p>
        </w:tc>
        <w:tc>
          <w:tcPr>
            <w:tcW w:w="1275" w:type="dxa"/>
          </w:tcPr>
          <w:p w:rsidR="00EF418F" w:rsidRPr="0011053E" w:rsidRDefault="00EF418F" w:rsidP="00C011F8">
            <w:pPr>
              <w:rPr>
                <w:highlight w:val="yellow"/>
              </w:rPr>
            </w:pPr>
            <w:r w:rsidRPr="0011053E">
              <w:rPr>
                <w:highlight w:val="yellow"/>
              </w:rPr>
              <w:t>Anmelder</w:t>
            </w:r>
          </w:p>
        </w:tc>
        <w:tc>
          <w:tcPr>
            <w:tcW w:w="1418" w:type="dxa"/>
          </w:tcPr>
          <w:p w:rsidR="00EF418F" w:rsidRPr="0011053E" w:rsidRDefault="00EF418F" w:rsidP="00C011F8">
            <w:pPr>
              <w:rPr>
                <w:highlight w:val="yellow"/>
              </w:rPr>
            </w:pPr>
            <w:r w:rsidRPr="0011053E">
              <w:rPr>
                <w:highlight w:val="yellow"/>
              </w:rPr>
              <w:t>Transportør</w:t>
            </w:r>
          </w:p>
        </w:tc>
        <w:tc>
          <w:tcPr>
            <w:tcW w:w="1276" w:type="dxa"/>
          </w:tcPr>
          <w:p w:rsidR="00EF418F" w:rsidRPr="0011053E" w:rsidRDefault="00EF418F" w:rsidP="00C011F8">
            <w:pPr>
              <w:rPr>
                <w:highlight w:val="yellow"/>
              </w:rPr>
            </w:pPr>
            <w:r w:rsidRPr="0011053E">
              <w:rPr>
                <w:highlight w:val="yellow"/>
              </w:rPr>
              <w:t>Betaler</w:t>
            </w:r>
            <w:r w:rsidRPr="0011053E">
              <w:rPr>
                <w:highlight w:val="yellow"/>
                <w:vertAlign w:val="superscript"/>
              </w:rPr>
              <w:t>1</w:t>
            </w:r>
          </w:p>
        </w:tc>
        <w:tc>
          <w:tcPr>
            <w:tcW w:w="1382" w:type="dxa"/>
          </w:tcPr>
          <w:p w:rsidR="00EF418F" w:rsidRPr="0011053E" w:rsidRDefault="00EF418F" w:rsidP="00C011F8">
            <w:pPr>
              <w:rPr>
                <w:highlight w:val="yellow"/>
              </w:rPr>
            </w:pPr>
            <w:r w:rsidRPr="0011053E">
              <w:rPr>
                <w:highlight w:val="yellow"/>
              </w:rPr>
              <w:t>Anden part i sagen</w:t>
            </w:r>
          </w:p>
        </w:tc>
      </w:tr>
      <w:tr w:rsidR="00EF418F" w:rsidRPr="0011053E" w:rsidTr="00C011F8">
        <w:tc>
          <w:tcPr>
            <w:tcW w:w="4503" w:type="dxa"/>
          </w:tcPr>
          <w:p w:rsidR="00EF418F" w:rsidRPr="0011053E" w:rsidRDefault="00EF418F" w:rsidP="00C011F8">
            <w:pPr>
              <w:rPr>
                <w:highlight w:val="yellow"/>
              </w:rPr>
            </w:pPr>
            <w:r w:rsidRPr="0011053E">
              <w:rPr>
                <w:highlight w:val="yellow"/>
              </w:rPr>
              <w:t>når en jordflytning anme</w:t>
            </w:r>
            <w:r w:rsidRPr="0011053E">
              <w:rPr>
                <w:highlight w:val="yellow"/>
              </w:rPr>
              <w:t>l</w:t>
            </w:r>
            <w:r w:rsidRPr="0011053E">
              <w:rPr>
                <w:highlight w:val="yellow"/>
              </w:rPr>
              <w:t>des/revideres</w:t>
            </w:r>
          </w:p>
        </w:tc>
        <w:tc>
          <w:tcPr>
            <w:tcW w:w="1275" w:type="dxa"/>
          </w:tcPr>
          <w:p w:rsidR="00EF418F" w:rsidRPr="0011053E" w:rsidRDefault="00EF418F" w:rsidP="00C011F8">
            <w:pPr>
              <w:rPr>
                <w:highlight w:val="yellow"/>
              </w:rPr>
            </w:pPr>
          </w:p>
        </w:tc>
        <w:tc>
          <w:tcPr>
            <w:tcW w:w="1418" w:type="dxa"/>
          </w:tcPr>
          <w:p w:rsidR="00EF418F" w:rsidRPr="0011053E" w:rsidRDefault="00EF418F" w:rsidP="00C011F8">
            <w:pPr>
              <w:rPr>
                <w:highlight w:val="yellow"/>
              </w:rPr>
            </w:pPr>
          </w:p>
        </w:tc>
        <w:tc>
          <w:tcPr>
            <w:tcW w:w="1276" w:type="dxa"/>
          </w:tcPr>
          <w:p w:rsidR="00EF418F" w:rsidRPr="0011053E" w:rsidRDefault="00EF418F" w:rsidP="00C011F8">
            <w:pPr>
              <w:rPr>
                <w:highlight w:val="yellow"/>
              </w:rPr>
            </w:pPr>
            <w:r w:rsidRPr="0011053E">
              <w:rPr>
                <w:highlight w:val="yellow"/>
              </w:rPr>
              <w:t>x</w:t>
            </w:r>
          </w:p>
        </w:tc>
        <w:tc>
          <w:tcPr>
            <w:tcW w:w="1382" w:type="dxa"/>
          </w:tcPr>
          <w:p w:rsidR="00EF418F" w:rsidRPr="0011053E" w:rsidRDefault="00EF418F" w:rsidP="00C011F8">
            <w:pPr>
              <w:rPr>
                <w:highlight w:val="yellow"/>
              </w:rPr>
            </w:pPr>
            <w:r w:rsidRPr="0011053E">
              <w:rPr>
                <w:highlight w:val="yellow"/>
              </w:rPr>
              <w:t>x</w:t>
            </w:r>
          </w:p>
        </w:tc>
      </w:tr>
      <w:tr w:rsidR="00EF418F" w:rsidRPr="0011053E" w:rsidTr="00C011F8">
        <w:tc>
          <w:tcPr>
            <w:tcW w:w="4503" w:type="dxa"/>
          </w:tcPr>
          <w:p w:rsidR="00EF418F" w:rsidRPr="0011053E" w:rsidRDefault="00EF418F" w:rsidP="00C011F8">
            <w:pPr>
              <w:rPr>
                <w:highlight w:val="yellow"/>
              </w:rPr>
            </w:pPr>
            <w:r w:rsidRPr="0011053E">
              <w:rPr>
                <w:highlight w:val="yellow"/>
              </w:rPr>
              <w:t>når kommunen godkender eller har bemærkninger til anmeldelsen/revideres af a</w:t>
            </w:r>
            <w:r w:rsidRPr="0011053E">
              <w:rPr>
                <w:highlight w:val="yellow"/>
              </w:rPr>
              <w:t>n</w:t>
            </w:r>
            <w:r w:rsidRPr="0011053E">
              <w:rPr>
                <w:highlight w:val="yellow"/>
              </w:rPr>
              <w:t>meldelsen</w:t>
            </w:r>
          </w:p>
          <w:p w:rsidR="00EF418F" w:rsidRPr="0011053E" w:rsidRDefault="00EF418F" w:rsidP="00C011F8">
            <w:pPr>
              <w:rPr>
                <w:highlight w:val="yellow"/>
              </w:rPr>
            </w:pPr>
          </w:p>
        </w:tc>
        <w:tc>
          <w:tcPr>
            <w:tcW w:w="1275" w:type="dxa"/>
          </w:tcPr>
          <w:p w:rsidR="00EF418F" w:rsidRPr="0011053E" w:rsidRDefault="00EF418F" w:rsidP="00C011F8">
            <w:pPr>
              <w:rPr>
                <w:highlight w:val="yellow"/>
              </w:rPr>
            </w:pPr>
          </w:p>
        </w:tc>
        <w:tc>
          <w:tcPr>
            <w:tcW w:w="1418" w:type="dxa"/>
          </w:tcPr>
          <w:p w:rsidR="00EF418F" w:rsidRPr="0011053E" w:rsidRDefault="00EF418F" w:rsidP="00C011F8">
            <w:pPr>
              <w:rPr>
                <w:highlight w:val="yellow"/>
              </w:rPr>
            </w:pPr>
          </w:p>
        </w:tc>
        <w:tc>
          <w:tcPr>
            <w:tcW w:w="1276" w:type="dxa"/>
          </w:tcPr>
          <w:p w:rsidR="00EF418F" w:rsidRPr="0011053E" w:rsidRDefault="00EF418F" w:rsidP="00C011F8">
            <w:pPr>
              <w:rPr>
                <w:highlight w:val="yellow"/>
              </w:rPr>
            </w:pPr>
            <w:r w:rsidRPr="0011053E">
              <w:rPr>
                <w:highlight w:val="yellow"/>
              </w:rPr>
              <w:t>x</w:t>
            </w:r>
          </w:p>
        </w:tc>
        <w:tc>
          <w:tcPr>
            <w:tcW w:w="1382" w:type="dxa"/>
          </w:tcPr>
          <w:p w:rsidR="00EF418F" w:rsidRPr="0011053E" w:rsidRDefault="00EF418F" w:rsidP="00C011F8">
            <w:pPr>
              <w:rPr>
                <w:highlight w:val="yellow"/>
              </w:rPr>
            </w:pPr>
            <w:r w:rsidRPr="0011053E">
              <w:rPr>
                <w:highlight w:val="yellow"/>
              </w:rPr>
              <w:t>x</w:t>
            </w:r>
          </w:p>
        </w:tc>
      </w:tr>
      <w:tr w:rsidR="00EF418F" w:rsidRPr="0011053E" w:rsidTr="00C011F8">
        <w:tc>
          <w:tcPr>
            <w:tcW w:w="4503" w:type="dxa"/>
          </w:tcPr>
          <w:p w:rsidR="00EF418F" w:rsidRPr="0011053E" w:rsidRDefault="00EF418F" w:rsidP="00C011F8">
            <w:pPr>
              <w:rPr>
                <w:highlight w:val="yellow"/>
              </w:rPr>
            </w:pPr>
            <w:r w:rsidRPr="0011053E">
              <w:rPr>
                <w:highlight w:val="yellow"/>
              </w:rPr>
              <w:t>når jordmodtager har accept</w:t>
            </w:r>
            <w:r w:rsidRPr="0011053E">
              <w:rPr>
                <w:highlight w:val="yellow"/>
              </w:rPr>
              <w:t>e</w:t>
            </w:r>
            <w:r w:rsidRPr="0011053E">
              <w:rPr>
                <w:highlight w:val="yellow"/>
              </w:rPr>
              <w:t>ret modtagelse af jorden</w:t>
            </w:r>
          </w:p>
          <w:p w:rsidR="00EF418F" w:rsidRPr="0011053E" w:rsidRDefault="00EF418F" w:rsidP="00C011F8">
            <w:pPr>
              <w:rPr>
                <w:highlight w:val="yellow"/>
              </w:rPr>
            </w:pPr>
          </w:p>
        </w:tc>
        <w:tc>
          <w:tcPr>
            <w:tcW w:w="1275" w:type="dxa"/>
          </w:tcPr>
          <w:p w:rsidR="00EF418F" w:rsidRPr="0011053E" w:rsidRDefault="00EF418F" w:rsidP="00C011F8">
            <w:pPr>
              <w:rPr>
                <w:highlight w:val="yellow"/>
              </w:rPr>
            </w:pPr>
          </w:p>
        </w:tc>
        <w:tc>
          <w:tcPr>
            <w:tcW w:w="1418" w:type="dxa"/>
          </w:tcPr>
          <w:p w:rsidR="00EF418F" w:rsidRPr="0011053E" w:rsidRDefault="00EF418F" w:rsidP="00C011F8">
            <w:pPr>
              <w:rPr>
                <w:highlight w:val="yellow"/>
              </w:rPr>
            </w:pPr>
            <w:r w:rsidRPr="0011053E">
              <w:rPr>
                <w:highlight w:val="yellow"/>
              </w:rPr>
              <w:t>x</w:t>
            </w:r>
          </w:p>
        </w:tc>
        <w:tc>
          <w:tcPr>
            <w:tcW w:w="1276" w:type="dxa"/>
          </w:tcPr>
          <w:p w:rsidR="00EF418F" w:rsidRPr="0011053E" w:rsidRDefault="00EF418F" w:rsidP="00C011F8">
            <w:pPr>
              <w:rPr>
                <w:highlight w:val="yellow"/>
              </w:rPr>
            </w:pPr>
            <w:r w:rsidRPr="0011053E">
              <w:rPr>
                <w:highlight w:val="yellow"/>
              </w:rPr>
              <w:t>x</w:t>
            </w:r>
          </w:p>
        </w:tc>
        <w:tc>
          <w:tcPr>
            <w:tcW w:w="1382" w:type="dxa"/>
          </w:tcPr>
          <w:p w:rsidR="00EF418F" w:rsidRPr="0011053E" w:rsidRDefault="00EF418F" w:rsidP="00C011F8">
            <w:pPr>
              <w:rPr>
                <w:highlight w:val="yellow"/>
              </w:rPr>
            </w:pPr>
            <w:r w:rsidRPr="0011053E">
              <w:rPr>
                <w:highlight w:val="yellow"/>
              </w:rPr>
              <w:t>x</w:t>
            </w:r>
          </w:p>
        </w:tc>
      </w:tr>
      <w:tr w:rsidR="00EF418F" w:rsidRPr="0011053E" w:rsidTr="00C011F8">
        <w:tc>
          <w:tcPr>
            <w:tcW w:w="4503" w:type="dxa"/>
          </w:tcPr>
          <w:p w:rsidR="00EF418F" w:rsidRPr="0011053E" w:rsidRDefault="00EF418F" w:rsidP="00C011F8">
            <w:pPr>
              <w:rPr>
                <w:highlight w:val="yellow"/>
              </w:rPr>
            </w:pPr>
            <w:r w:rsidRPr="0011053E">
              <w:rPr>
                <w:highlight w:val="yellow"/>
              </w:rPr>
              <w:t>når betaler har accepteret betaling af jordflytni</w:t>
            </w:r>
            <w:r w:rsidRPr="0011053E">
              <w:rPr>
                <w:highlight w:val="yellow"/>
              </w:rPr>
              <w:t>n</w:t>
            </w:r>
            <w:r w:rsidRPr="0011053E">
              <w:rPr>
                <w:highlight w:val="yellow"/>
              </w:rPr>
              <w:t>gen/revision af jordflytningen.</w:t>
            </w:r>
          </w:p>
          <w:p w:rsidR="00EF418F" w:rsidRPr="0011053E" w:rsidRDefault="00EF418F" w:rsidP="00C011F8">
            <w:pPr>
              <w:rPr>
                <w:highlight w:val="yellow"/>
              </w:rPr>
            </w:pPr>
          </w:p>
        </w:tc>
        <w:tc>
          <w:tcPr>
            <w:tcW w:w="1275" w:type="dxa"/>
          </w:tcPr>
          <w:p w:rsidR="00EF418F" w:rsidRPr="0011053E" w:rsidRDefault="00EF418F" w:rsidP="00C011F8">
            <w:pPr>
              <w:rPr>
                <w:highlight w:val="yellow"/>
              </w:rPr>
            </w:pPr>
          </w:p>
        </w:tc>
        <w:tc>
          <w:tcPr>
            <w:tcW w:w="1418" w:type="dxa"/>
          </w:tcPr>
          <w:p w:rsidR="00EF418F" w:rsidRPr="0011053E" w:rsidRDefault="00EF418F" w:rsidP="00C011F8">
            <w:pPr>
              <w:rPr>
                <w:highlight w:val="yellow"/>
              </w:rPr>
            </w:pPr>
            <w:r w:rsidRPr="0011053E">
              <w:rPr>
                <w:highlight w:val="yellow"/>
              </w:rPr>
              <w:t>x</w:t>
            </w:r>
          </w:p>
        </w:tc>
        <w:tc>
          <w:tcPr>
            <w:tcW w:w="1276" w:type="dxa"/>
          </w:tcPr>
          <w:p w:rsidR="00EF418F" w:rsidRPr="0011053E" w:rsidRDefault="00EF418F" w:rsidP="00C011F8">
            <w:pPr>
              <w:rPr>
                <w:highlight w:val="yellow"/>
              </w:rPr>
            </w:pPr>
          </w:p>
        </w:tc>
        <w:tc>
          <w:tcPr>
            <w:tcW w:w="1382" w:type="dxa"/>
          </w:tcPr>
          <w:p w:rsidR="00EF418F" w:rsidRPr="0011053E" w:rsidRDefault="00EF418F" w:rsidP="00C011F8">
            <w:pPr>
              <w:rPr>
                <w:highlight w:val="yellow"/>
              </w:rPr>
            </w:pPr>
          </w:p>
        </w:tc>
      </w:tr>
      <w:tr w:rsidR="00EF418F" w:rsidRPr="0011053E" w:rsidTr="00C011F8">
        <w:tc>
          <w:tcPr>
            <w:tcW w:w="4503" w:type="dxa"/>
          </w:tcPr>
          <w:p w:rsidR="00EF418F" w:rsidRPr="0011053E" w:rsidRDefault="00EF418F" w:rsidP="00C011F8">
            <w:pPr>
              <w:rPr>
                <w:highlight w:val="yellow"/>
              </w:rPr>
            </w:pPr>
            <w:r w:rsidRPr="0011053E">
              <w:rPr>
                <w:highlight w:val="yellow"/>
              </w:rPr>
              <w:t>når jordflytningssagen afslu</w:t>
            </w:r>
            <w:r w:rsidRPr="0011053E">
              <w:rPr>
                <w:highlight w:val="yellow"/>
              </w:rPr>
              <w:t>t</w:t>
            </w:r>
            <w:r w:rsidRPr="0011053E">
              <w:rPr>
                <w:highlight w:val="yellow"/>
              </w:rPr>
              <w:t>tes</w:t>
            </w:r>
          </w:p>
        </w:tc>
        <w:tc>
          <w:tcPr>
            <w:tcW w:w="1275" w:type="dxa"/>
          </w:tcPr>
          <w:p w:rsidR="00EF418F" w:rsidRPr="0011053E" w:rsidRDefault="00EF418F" w:rsidP="00C011F8">
            <w:pPr>
              <w:rPr>
                <w:highlight w:val="yellow"/>
              </w:rPr>
            </w:pPr>
            <w:r w:rsidRPr="0011053E">
              <w:rPr>
                <w:highlight w:val="yellow"/>
              </w:rPr>
              <w:t>x</w:t>
            </w:r>
          </w:p>
        </w:tc>
        <w:tc>
          <w:tcPr>
            <w:tcW w:w="1418" w:type="dxa"/>
          </w:tcPr>
          <w:p w:rsidR="00EF418F" w:rsidRPr="0011053E" w:rsidRDefault="00EF418F" w:rsidP="00C011F8">
            <w:pPr>
              <w:rPr>
                <w:highlight w:val="yellow"/>
              </w:rPr>
            </w:pPr>
            <w:r w:rsidRPr="0011053E">
              <w:rPr>
                <w:highlight w:val="yellow"/>
              </w:rPr>
              <w:t>x</w:t>
            </w:r>
          </w:p>
        </w:tc>
        <w:tc>
          <w:tcPr>
            <w:tcW w:w="1276" w:type="dxa"/>
          </w:tcPr>
          <w:p w:rsidR="00EF418F" w:rsidRPr="0011053E" w:rsidRDefault="00EF418F" w:rsidP="00C011F8">
            <w:pPr>
              <w:rPr>
                <w:highlight w:val="yellow"/>
              </w:rPr>
            </w:pPr>
            <w:r w:rsidRPr="0011053E">
              <w:rPr>
                <w:highlight w:val="yellow"/>
              </w:rPr>
              <w:t>x</w:t>
            </w:r>
          </w:p>
        </w:tc>
        <w:tc>
          <w:tcPr>
            <w:tcW w:w="1382" w:type="dxa"/>
          </w:tcPr>
          <w:p w:rsidR="00EF418F" w:rsidRPr="0011053E" w:rsidRDefault="00EF418F" w:rsidP="00C011F8">
            <w:pPr>
              <w:rPr>
                <w:highlight w:val="yellow"/>
              </w:rPr>
            </w:pPr>
            <w:r w:rsidRPr="0011053E">
              <w:rPr>
                <w:highlight w:val="yellow"/>
              </w:rPr>
              <w:t>x</w:t>
            </w:r>
          </w:p>
        </w:tc>
      </w:tr>
    </w:tbl>
    <w:p w:rsidR="00EF418F" w:rsidRPr="0011053E" w:rsidRDefault="00EF418F" w:rsidP="00EF418F">
      <w:pPr>
        <w:rPr>
          <w:i/>
          <w:highlight w:val="yellow"/>
        </w:rPr>
      </w:pPr>
      <w:r w:rsidRPr="0011053E">
        <w:rPr>
          <w:i/>
          <w:highlight w:val="yellow"/>
          <w:vertAlign w:val="superscript"/>
        </w:rPr>
        <w:t>1</w:t>
      </w:r>
      <w:r w:rsidRPr="0011053E">
        <w:rPr>
          <w:i/>
          <w:highlight w:val="yellow"/>
        </w:rPr>
        <w:t xml:space="preserve">Er alene relevant for anlæg som anvender </w:t>
      </w:r>
      <w:r w:rsidR="00AB0634" w:rsidRPr="0011053E">
        <w:rPr>
          <w:i/>
          <w:highlight w:val="yellow"/>
        </w:rPr>
        <w:t>FlytJord</w:t>
      </w:r>
      <w:r w:rsidRPr="0011053E">
        <w:rPr>
          <w:i/>
          <w:highlight w:val="yellow"/>
        </w:rPr>
        <w:t>.</w:t>
      </w:r>
    </w:p>
    <w:p w:rsidR="00EF418F" w:rsidRPr="0011053E" w:rsidRDefault="00EF418F" w:rsidP="00EF418F">
      <w:pPr>
        <w:rPr>
          <w:highlight w:val="yellow"/>
        </w:rPr>
      </w:pPr>
    </w:p>
    <w:p w:rsidR="00EF418F" w:rsidRPr="00577DA7" w:rsidRDefault="00EF418F" w:rsidP="00EF418F">
      <w:r w:rsidRPr="0011053E">
        <w:rPr>
          <w:highlight w:val="yellow"/>
        </w:rPr>
        <w:t xml:space="preserve">Jeg ønsker alle advis* </w:t>
      </w:r>
      <w:r w:rsidRPr="0011053E">
        <w:rPr>
          <w:sz w:val="36"/>
          <w:szCs w:val="36"/>
          <w:highlight w:val="yellow"/>
        </w:rPr>
        <w:t>□</w:t>
      </w:r>
    </w:p>
    <w:p w:rsidR="0011053E" w:rsidRDefault="0011053E" w:rsidP="00EF418F">
      <w:pPr>
        <w:pStyle w:val="BodyText1"/>
        <w:rPr>
          <w:highlight w:val="yellow"/>
        </w:rPr>
      </w:pPr>
    </w:p>
    <w:p w:rsidR="0011053E" w:rsidRDefault="0011053E" w:rsidP="0011053E">
      <w:pPr>
        <w:pStyle w:val="Heading3"/>
        <w:rPr>
          <w:highlight w:val="yellow"/>
        </w:rPr>
      </w:pPr>
      <w:bookmarkStart w:id="54" w:name="_Toc418583783"/>
      <w:r>
        <w:rPr>
          <w:highlight w:val="yellow"/>
        </w:rPr>
        <w:t>Advisering tilknyttet anmeldelsen</w:t>
      </w:r>
      <w:bookmarkEnd w:id="54"/>
    </w:p>
    <w:p w:rsidR="0011053E" w:rsidRPr="0011053E" w:rsidRDefault="0011053E" w:rsidP="0011053E">
      <w:pPr>
        <w:rPr>
          <w:highlight w:val="yellow"/>
        </w:rPr>
      </w:pPr>
      <w:r>
        <w:rPr>
          <w:highlight w:val="yellow"/>
        </w:rPr>
        <w:t xml:space="preserve"> </w:t>
      </w:r>
      <w:r w:rsidRPr="0011053E">
        <w:rPr>
          <w:highlight w:val="yellow"/>
        </w:rPr>
        <w:t>Når anmeldelse om jordflytning behandles af kommune og jordmodtager, se</w:t>
      </w:r>
      <w:r w:rsidRPr="0011053E">
        <w:rPr>
          <w:highlight w:val="yellow"/>
        </w:rPr>
        <w:t>n</w:t>
      </w:r>
      <w:r w:rsidRPr="0011053E">
        <w:rPr>
          <w:highlight w:val="yellow"/>
        </w:rPr>
        <w:t xml:space="preserve">der FlytJord systemet et advis til dig, for at holde dig orienteret i sagen. </w:t>
      </w:r>
    </w:p>
    <w:p w:rsidR="0011053E" w:rsidRPr="0011053E" w:rsidRDefault="0011053E" w:rsidP="0011053E">
      <w:pPr>
        <w:rPr>
          <w:highlight w:val="yellow"/>
        </w:rPr>
      </w:pPr>
    </w:p>
    <w:p w:rsidR="0011053E" w:rsidRPr="0011053E" w:rsidRDefault="0011053E" w:rsidP="0011053E">
      <w:pPr>
        <w:rPr>
          <w:highlight w:val="yellow"/>
        </w:rPr>
      </w:pPr>
      <w:r w:rsidRPr="0011053E">
        <w:rPr>
          <w:highlight w:val="yellow"/>
        </w:rPr>
        <w:lastRenderedPageBreak/>
        <w:t xml:space="preserve">Du har mulighed for at modtage valgfrie advis på den aktuelle anmeldelse. Hvis du har en af følgende roller og ønsker </w:t>
      </w:r>
      <w:r w:rsidRPr="0011053E">
        <w:rPr>
          <w:b/>
          <w:highlight w:val="yellow"/>
        </w:rPr>
        <w:t>alle</w:t>
      </w:r>
      <w:r w:rsidRPr="0011053E">
        <w:rPr>
          <w:highlight w:val="yellow"/>
        </w:rPr>
        <w:t xml:space="preserve"> advis, vil du modtage advis i følgende situationer: </w:t>
      </w:r>
    </w:p>
    <w:p w:rsidR="0011053E" w:rsidRPr="0011053E" w:rsidRDefault="0011053E" w:rsidP="0011053E">
      <w:pPr>
        <w:rPr>
          <w:highlight w:val="yellow"/>
        </w:rPr>
      </w:pPr>
    </w:p>
    <w:tbl>
      <w:tblPr>
        <w:tblStyle w:val="TableGrid"/>
        <w:tblW w:w="0" w:type="auto"/>
        <w:tblLook w:val="04A0" w:firstRow="1" w:lastRow="0" w:firstColumn="1" w:lastColumn="0" w:noHBand="0" w:noVBand="1"/>
      </w:tblPr>
      <w:tblGrid>
        <w:gridCol w:w="2934"/>
        <w:gridCol w:w="1135"/>
        <w:gridCol w:w="1310"/>
        <w:gridCol w:w="1032"/>
        <w:gridCol w:w="977"/>
      </w:tblGrid>
      <w:tr w:rsidR="0011053E" w:rsidRPr="0011053E" w:rsidTr="00C011F8">
        <w:tc>
          <w:tcPr>
            <w:tcW w:w="4503" w:type="dxa"/>
          </w:tcPr>
          <w:p w:rsidR="0011053E" w:rsidRPr="0011053E" w:rsidRDefault="0011053E" w:rsidP="00C011F8">
            <w:pPr>
              <w:rPr>
                <w:highlight w:val="yellow"/>
              </w:rPr>
            </w:pPr>
          </w:p>
        </w:tc>
        <w:tc>
          <w:tcPr>
            <w:tcW w:w="1275" w:type="dxa"/>
          </w:tcPr>
          <w:p w:rsidR="0011053E" w:rsidRPr="0011053E" w:rsidRDefault="0011053E" w:rsidP="00C011F8">
            <w:pPr>
              <w:rPr>
                <w:highlight w:val="yellow"/>
              </w:rPr>
            </w:pPr>
            <w:r w:rsidRPr="0011053E">
              <w:rPr>
                <w:highlight w:val="yellow"/>
              </w:rPr>
              <w:t>Anmelder</w:t>
            </w:r>
          </w:p>
        </w:tc>
        <w:tc>
          <w:tcPr>
            <w:tcW w:w="1418" w:type="dxa"/>
          </w:tcPr>
          <w:p w:rsidR="0011053E" w:rsidRPr="0011053E" w:rsidRDefault="0011053E" w:rsidP="00C011F8">
            <w:pPr>
              <w:rPr>
                <w:highlight w:val="yellow"/>
              </w:rPr>
            </w:pPr>
            <w:r w:rsidRPr="0011053E">
              <w:rPr>
                <w:highlight w:val="yellow"/>
              </w:rPr>
              <w:t>Transportør</w:t>
            </w:r>
          </w:p>
        </w:tc>
        <w:tc>
          <w:tcPr>
            <w:tcW w:w="1276" w:type="dxa"/>
          </w:tcPr>
          <w:p w:rsidR="0011053E" w:rsidRPr="0011053E" w:rsidRDefault="0011053E" w:rsidP="00C011F8">
            <w:pPr>
              <w:rPr>
                <w:highlight w:val="yellow"/>
              </w:rPr>
            </w:pPr>
            <w:r w:rsidRPr="0011053E">
              <w:rPr>
                <w:highlight w:val="yellow"/>
              </w:rPr>
              <w:t>Betaler</w:t>
            </w:r>
            <w:r w:rsidRPr="0011053E">
              <w:rPr>
                <w:highlight w:val="yellow"/>
                <w:vertAlign w:val="superscript"/>
              </w:rPr>
              <w:t>1</w:t>
            </w:r>
          </w:p>
        </w:tc>
        <w:tc>
          <w:tcPr>
            <w:tcW w:w="1382" w:type="dxa"/>
          </w:tcPr>
          <w:p w:rsidR="0011053E" w:rsidRPr="0011053E" w:rsidRDefault="0011053E" w:rsidP="00C011F8">
            <w:pPr>
              <w:rPr>
                <w:highlight w:val="yellow"/>
              </w:rPr>
            </w:pPr>
            <w:r w:rsidRPr="0011053E">
              <w:rPr>
                <w:highlight w:val="yellow"/>
              </w:rPr>
              <w:t>Anden part i sagen</w:t>
            </w:r>
          </w:p>
        </w:tc>
      </w:tr>
      <w:tr w:rsidR="0011053E" w:rsidRPr="0011053E" w:rsidTr="00C011F8">
        <w:tc>
          <w:tcPr>
            <w:tcW w:w="4503" w:type="dxa"/>
          </w:tcPr>
          <w:p w:rsidR="0011053E" w:rsidRPr="0011053E" w:rsidRDefault="0011053E" w:rsidP="00C011F8">
            <w:pPr>
              <w:rPr>
                <w:highlight w:val="yellow"/>
              </w:rPr>
            </w:pPr>
            <w:r w:rsidRPr="0011053E">
              <w:rPr>
                <w:highlight w:val="yellow"/>
              </w:rPr>
              <w:t>når en jordflytning anme</w:t>
            </w:r>
            <w:r w:rsidRPr="0011053E">
              <w:rPr>
                <w:highlight w:val="yellow"/>
              </w:rPr>
              <w:t>l</w:t>
            </w:r>
            <w:r w:rsidRPr="0011053E">
              <w:rPr>
                <w:highlight w:val="yellow"/>
              </w:rPr>
              <w:t>des/revideres</w:t>
            </w:r>
          </w:p>
        </w:tc>
        <w:tc>
          <w:tcPr>
            <w:tcW w:w="1275" w:type="dxa"/>
          </w:tcPr>
          <w:p w:rsidR="0011053E" w:rsidRPr="0011053E" w:rsidRDefault="0011053E" w:rsidP="00C011F8">
            <w:pPr>
              <w:rPr>
                <w:highlight w:val="yellow"/>
              </w:rPr>
            </w:pPr>
          </w:p>
        </w:tc>
        <w:tc>
          <w:tcPr>
            <w:tcW w:w="1418" w:type="dxa"/>
          </w:tcPr>
          <w:p w:rsidR="0011053E" w:rsidRPr="0011053E" w:rsidRDefault="0011053E" w:rsidP="00C011F8">
            <w:pPr>
              <w:rPr>
                <w:highlight w:val="yellow"/>
              </w:rPr>
            </w:pPr>
          </w:p>
        </w:tc>
        <w:tc>
          <w:tcPr>
            <w:tcW w:w="1276" w:type="dxa"/>
          </w:tcPr>
          <w:p w:rsidR="0011053E" w:rsidRPr="0011053E" w:rsidRDefault="0011053E" w:rsidP="00C011F8">
            <w:pPr>
              <w:rPr>
                <w:highlight w:val="yellow"/>
              </w:rPr>
            </w:pPr>
            <w:r w:rsidRPr="0011053E">
              <w:rPr>
                <w:highlight w:val="yellow"/>
              </w:rPr>
              <w:t>x</w:t>
            </w:r>
          </w:p>
        </w:tc>
        <w:tc>
          <w:tcPr>
            <w:tcW w:w="1382" w:type="dxa"/>
          </w:tcPr>
          <w:p w:rsidR="0011053E" w:rsidRPr="0011053E" w:rsidRDefault="0011053E" w:rsidP="00C011F8">
            <w:pPr>
              <w:rPr>
                <w:highlight w:val="yellow"/>
              </w:rPr>
            </w:pPr>
            <w:r w:rsidRPr="0011053E">
              <w:rPr>
                <w:highlight w:val="yellow"/>
              </w:rPr>
              <w:t>x</w:t>
            </w:r>
          </w:p>
        </w:tc>
      </w:tr>
      <w:tr w:rsidR="0011053E" w:rsidRPr="0011053E" w:rsidTr="00C011F8">
        <w:tc>
          <w:tcPr>
            <w:tcW w:w="4503" w:type="dxa"/>
          </w:tcPr>
          <w:p w:rsidR="0011053E" w:rsidRPr="0011053E" w:rsidRDefault="0011053E" w:rsidP="00C011F8">
            <w:pPr>
              <w:rPr>
                <w:highlight w:val="yellow"/>
              </w:rPr>
            </w:pPr>
            <w:r w:rsidRPr="0011053E">
              <w:rPr>
                <w:highlight w:val="yellow"/>
              </w:rPr>
              <w:t>når kommunen godkender eller har bemærkninger til anmeldelsen/revideres af a</w:t>
            </w:r>
            <w:r w:rsidRPr="0011053E">
              <w:rPr>
                <w:highlight w:val="yellow"/>
              </w:rPr>
              <w:t>n</w:t>
            </w:r>
            <w:r w:rsidRPr="0011053E">
              <w:rPr>
                <w:highlight w:val="yellow"/>
              </w:rPr>
              <w:t>meldelsen</w:t>
            </w:r>
          </w:p>
          <w:p w:rsidR="0011053E" w:rsidRPr="0011053E" w:rsidRDefault="0011053E" w:rsidP="00C011F8">
            <w:pPr>
              <w:rPr>
                <w:highlight w:val="yellow"/>
              </w:rPr>
            </w:pPr>
          </w:p>
        </w:tc>
        <w:tc>
          <w:tcPr>
            <w:tcW w:w="1275" w:type="dxa"/>
          </w:tcPr>
          <w:p w:rsidR="0011053E" w:rsidRPr="0011053E" w:rsidRDefault="0011053E" w:rsidP="00C011F8">
            <w:pPr>
              <w:rPr>
                <w:highlight w:val="yellow"/>
              </w:rPr>
            </w:pPr>
          </w:p>
        </w:tc>
        <w:tc>
          <w:tcPr>
            <w:tcW w:w="1418" w:type="dxa"/>
          </w:tcPr>
          <w:p w:rsidR="0011053E" w:rsidRPr="0011053E" w:rsidRDefault="0011053E" w:rsidP="00C011F8">
            <w:pPr>
              <w:rPr>
                <w:highlight w:val="yellow"/>
              </w:rPr>
            </w:pPr>
          </w:p>
        </w:tc>
        <w:tc>
          <w:tcPr>
            <w:tcW w:w="1276" w:type="dxa"/>
          </w:tcPr>
          <w:p w:rsidR="0011053E" w:rsidRPr="0011053E" w:rsidRDefault="0011053E" w:rsidP="00C011F8">
            <w:pPr>
              <w:rPr>
                <w:highlight w:val="yellow"/>
              </w:rPr>
            </w:pPr>
            <w:r w:rsidRPr="0011053E">
              <w:rPr>
                <w:highlight w:val="yellow"/>
              </w:rPr>
              <w:t>x</w:t>
            </w:r>
          </w:p>
        </w:tc>
        <w:tc>
          <w:tcPr>
            <w:tcW w:w="1382" w:type="dxa"/>
          </w:tcPr>
          <w:p w:rsidR="0011053E" w:rsidRPr="0011053E" w:rsidRDefault="0011053E" w:rsidP="00C011F8">
            <w:pPr>
              <w:rPr>
                <w:highlight w:val="yellow"/>
              </w:rPr>
            </w:pPr>
            <w:r w:rsidRPr="0011053E">
              <w:rPr>
                <w:highlight w:val="yellow"/>
              </w:rPr>
              <w:t>x</w:t>
            </w:r>
          </w:p>
        </w:tc>
      </w:tr>
      <w:tr w:rsidR="0011053E" w:rsidRPr="0011053E" w:rsidTr="00C011F8">
        <w:tc>
          <w:tcPr>
            <w:tcW w:w="4503" w:type="dxa"/>
          </w:tcPr>
          <w:p w:rsidR="0011053E" w:rsidRPr="0011053E" w:rsidRDefault="0011053E" w:rsidP="00C011F8">
            <w:pPr>
              <w:rPr>
                <w:highlight w:val="yellow"/>
              </w:rPr>
            </w:pPr>
            <w:r w:rsidRPr="0011053E">
              <w:rPr>
                <w:highlight w:val="yellow"/>
              </w:rPr>
              <w:t>når jordmodtager har accept</w:t>
            </w:r>
            <w:r w:rsidRPr="0011053E">
              <w:rPr>
                <w:highlight w:val="yellow"/>
              </w:rPr>
              <w:t>e</w:t>
            </w:r>
            <w:r w:rsidRPr="0011053E">
              <w:rPr>
                <w:highlight w:val="yellow"/>
              </w:rPr>
              <w:t>ret modtagelse af jorden</w:t>
            </w:r>
          </w:p>
          <w:p w:rsidR="0011053E" w:rsidRPr="0011053E" w:rsidRDefault="0011053E" w:rsidP="00C011F8">
            <w:pPr>
              <w:rPr>
                <w:highlight w:val="yellow"/>
              </w:rPr>
            </w:pPr>
          </w:p>
        </w:tc>
        <w:tc>
          <w:tcPr>
            <w:tcW w:w="1275" w:type="dxa"/>
          </w:tcPr>
          <w:p w:rsidR="0011053E" w:rsidRPr="0011053E" w:rsidRDefault="0011053E" w:rsidP="00C011F8">
            <w:pPr>
              <w:rPr>
                <w:highlight w:val="yellow"/>
              </w:rPr>
            </w:pPr>
          </w:p>
        </w:tc>
        <w:tc>
          <w:tcPr>
            <w:tcW w:w="1418" w:type="dxa"/>
          </w:tcPr>
          <w:p w:rsidR="0011053E" w:rsidRPr="0011053E" w:rsidRDefault="0011053E" w:rsidP="00C011F8">
            <w:pPr>
              <w:rPr>
                <w:highlight w:val="yellow"/>
              </w:rPr>
            </w:pPr>
            <w:r w:rsidRPr="0011053E">
              <w:rPr>
                <w:highlight w:val="yellow"/>
              </w:rPr>
              <w:t>x</w:t>
            </w:r>
          </w:p>
        </w:tc>
        <w:tc>
          <w:tcPr>
            <w:tcW w:w="1276" w:type="dxa"/>
          </w:tcPr>
          <w:p w:rsidR="0011053E" w:rsidRPr="0011053E" w:rsidRDefault="0011053E" w:rsidP="00C011F8">
            <w:pPr>
              <w:rPr>
                <w:highlight w:val="yellow"/>
              </w:rPr>
            </w:pPr>
            <w:r w:rsidRPr="0011053E">
              <w:rPr>
                <w:highlight w:val="yellow"/>
              </w:rPr>
              <w:t>x</w:t>
            </w:r>
          </w:p>
        </w:tc>
        <w:tc>
          <w:tcPr>
            <w:tcW w:w="1382" w:type="dxa"/>
          </w:tcPr>
          <w:p w:rsidR="0011053E" w:rsidRPr="0011053E" w:rsidRDefault="0011053E" w:rsidP="00C011F8">
            <w:pPr>
              <w:rPr>
                <w:highlight w:val="yellow"/>
              </w:rPr>
            </w:pPr>
            <w:r w:rsidRPr="0011053E">
              <w:rPr>
                <w:highlight w:val="yellow"/>
              </w:rPr>
              <w:t>x</w:t>
            </w:r>
          </w:p>
        </w:tc>
      </w:tr>
      <w:tr w:rsidR="0011053E" w:rsidRPr="0011053E" w:rsidTr="00C011F8">
        <w:tc>
          <w:tcPr>
            <w:tcW w:w="4503" w:type="dxa"/>
          </w:tcPr>
          <w:p w:rsidR="0011053E" w:rsidRPr="0011053E" w:rsidRDefault="0011053E" w:rsidP="00C011F8">
            <w:pPr>
              <w:rPr>
                <w:highlight w:val="yellow"/>
              </w:rPr>
            </w:pPr>
            <w:r w:rsidRPr="0011053E">
              <w:rPr>
                <w:highlight w:val="yellow"/>
              </w:rPr>
              <w:t>når betaler har accepteret betaling af jordflytni</w:t>
            </w:r>
            <w:r w:rsidRPr="0011053E">
              <w:rPr>
                <w:highlight w:val="yellow"/>
              </w:rPr>
              <w:t>n</w:t>
            </w:r>
            <w:r w:rsidRPr="0011053E">
              <w:rPr>
                <w:highlight w:val="yellow"/>
              </w:rPr>
              <w:t>gen/revision af jordflytningen.</w:t>
            </w:r>
          </w:p>
          <w:p w:rsidR="0011053E" w:rsidRPr="0011053E" w:rsidRDefault="0011053E" w:rsidP="00C011F8">
            <w:pPr>
              <w:rPr>
                <w:highlight w:val="yellow"/>
              </w:rPr>
            </w:pPr>
          </w:p>
        </w:tc>
        <w:tc>
          <w:tcPr>
            <w:tcW w:w="1275" w:type="dxa"/>
          </w:tcPr>
          <w:p w:rsidR="0011053E" w:rsidRPr="0011053E" w:rsidRDefault="0011053E" w:rsidP="00C011F8">
            <w:pPr>
              <w:rPr>
                <w:highlight w:val="yellow"/>
              </w:rPr>
            </w:pPr>
          </w:p>
        </w:tc>
        <w:tc>
          <w:tcPr>
            <w:tcW w:w="1418" w:type="dxa"/>
          </w:tcPr>
          <w:p w:rsidR="0011053E" w:rsidRPr="0011053E" w:rsidRDefault="0011053E" w:rsidP="00C011F8">
            <w:pPr>
              <w:rPr>
                <w:highlight w:val="yellow"/>
              </w:rPr>
            </w:pPr>
            <w:r w:rsidRPr="0011053E">
              <w:rPr>
                <w:highlight w:val="yellow"/>
              </w:rPr>
              <w:t>x</w:t>
            </w:r>
          </w:p>
        </w:tc>
        <w:tc>
          <w:tcPr>
            <w:tcW w:w="1276" w:type="dxa"/>
          </w:tcPr>
          <w:p w:rsidR="0011053E" w:rsidRPr="0011053E" w:rsidRDefault="0011053E" w:rsidP="00C011F8">
            <w:pPr>
              <w:rPr>
                <w:highlight w:val="yellow"/>
              </w:rPr>
            </w:pPr>
          </w:p>
        </w:tc>
        <w:tc>
          <w:tcPr>
            <w:tcW w:w="1382" w:type="dxa"/>
          </w:tcPr>
          <w:p w:rsidR="0011053E" w:rsidRPr="0011053E" w:rsidRDefault="0011053E" w:rsidP="00C011F8">
            <w:pPr>
              <w:rPr>
                <w:highlight w:val="yellow"/>
              </w:rPr>
            </w:pPr>
          </w:p>
        </w:tc>
      </w:tr>
      <w:tr w:rsidR="0011053E" w:rsidRPr="0011053E" w:rsidTr="00C011F8">
        <w:tc>
          <w:tcPr>
            <w:tcW w:w="4503" w:type="dxa"/>
          </w:tcPr>
          <w:p w:rsidR="0011053E" w:rsidRPr="0011053E" w:rsidRDefault="0011053E" w:rsidP="00C011F8">
            <w:pPr>
              <w:rPr>
                <w:highlight w:val="yellow"/>
              </w:rPr>
            </w:pPr>
            <w:r w:rsidRPr="0011053E">
              <w:rPr>
                <w:highlight w:val="yellow"/>
              </w:rPr>
              <w:t>når jordflytningssagen afslu</w:t>
            </w:r>
            <w:r w:rsidRPr="0011053E">
              <w:rPr>
                <w:highlight w:val="yellow"/>
              </w:rPr>
              <w:t>t</w:t>
            </w:r>
            <w:r w:rsidRPr="0011053E">
              <w:rPr>
                <w:highlight w:val="yellow"/>
              </w:rPr>
              <w:t>tes</w:t>
            </w:r>
          </w:p>
        </w:tc>
        <w:tc>
          <w:tcPr>
            <w:tcW w:w="1275" w:type="dxa"/>
          </w:tcPr>
          <w:p w:rsidR="0011053E" w:rsidRPr="0011053E" w:rsidRDefault="0011053E" w:rsidP="00C011F8">
            <w:pPr>
              <w:rPr>
                <w:highlight w:val="yellow"/>
              </w:rPr>
            </w:pPr>
            <w:r w:rsidRPr="0011053E">
              <w:rPr>
                <w:highlight w:val="yellow"/>
              </w:rPr>
              <w:t>x</w:t>
            </w:r>
          </w:p>
        </w:tc>
        <w:tc>
          <w:tcPr>
            <w:tcW w:w="1418" w:type="dxa"/>
          </w:tcPr>
          <w:p w:rsidR="0011053E" w:rsidRPr="0011053E" w:rsidRDefault="0011053E" w:rsidP="00C011F8">
            <w:pPr>
              <w:rPr>
                <w:highlight w:val="yellow"/>
              </w:rPr>
            </w:pPr>
            <w:r w:rsidRPr="0011053E">
              <w:rPr>
                <w:highlight w:val="yellow"/>
              </w:rPr>
              <w:t>x</w:t>
            </w:r>
          </w:p>
        </w:tc>
        <w:tc>
          <w:tcPr>
            <w:tcW w:w="1276" w:type="dxa"/>
          </w:tcPr>
          <w:p w:rsidR="0011053E" w:rsidRPr="0011053E" w:rsidRDefault="0011053E" w:rsidP="00C011F8">
            <w:pPr>
              <w:rPr>
                <w:highlight w:val="yellow"/>
              </w:rPr>
            </w:pPr>
            <w:r w:rsidRPr="0011053E">
              <w:rPr>
                <w:highlight w:val="yellow"/>
              </w:rPr>
              <w:t>x</w:t>
            </w:r>
          </w:p>
        </w:tc>
        <w:tc>
          <w:tcPr>
            <w:tcW w:w="1382" w:type="dxa"/>
          </w:tcPr>
          <w:p w:rsidR="0011053E" w:rsidRPr="0011053E" w:rsidRDefault="0011053E" w:rsidP="00C011F8">
            <w:pPr>
              <w:rPr>
                <w:highlight w:val="yellow"/>
              </w:rPr>
            </w:pPr>
            <w:r w:rsidRPr="0011053E">
              <w:rPr>
                <w:highlight w:val="yellow"/>
              </w:rPr>
              <w:t>x</w:t>
            </w:r>
          </w:p>
        </w:tc>
      </w:tr>
    </w:tbl>
    <w:p w:rsidR="0011053E" w:rsidRPr="0011053E" w:rsidRDefault="0011053E" w:rsidP="0011053E">
      <w:pPr>
        <w:rPr>
          <w:i/>
          <w:highlight w:val="yellow"/>
        </w:rPr>
      </w:pPr>
      <w:r w:rsidRPr="0011053E">
        <w:rPr>
          <w:i/>
          <w:highlight w:val="yellow"/>
          <w:vertAlign w:val="superscript"/>
        </w:rPr>
        <w:t>1</w:t>
      </w:r>
      <w:r w:rsidRPr="0011053E">
        <w:rPr>
          <w:i/>
          <w:highlight w:val="yellow"/>
        </w:rPr>
        <w:t xml:space="preserve">Er alene relevant for anlæg som anvender </w:t>
      </w:r>
      <w:r w:rsidR="00AB0634" w:rsidRPr="0011053E">
        <w:rPr>
          <w:i/>
          <w:highlight w:val="yellow"/>
        </w:rPr>
        <w:t>FlytJord</w:t>
      </w:r>
      <w:r w:rsidRPr="0011053E">
        <w:rPr>
          <w:i/>
          <w:highlight w:val="yellow"/>
        </w:rPr>
        <w:t>.</w:t>
      </w:r>
    </w:p>
    <w:p w:rsidR="0011053E" w:rsidRPr="0011053E" w:rsidRDefault="0011053E" w:rsidP="0011053E">
      <w:pPr>
        <w:rPr>
          <w:highlight w:val="yellow"/>
        </w:rPr>
      </w:pPr>
    </w:p>
    <w:p w:rsidR="0011053E" w:rsidRPr="0011053E" w:rsidRDefault="0011053E" w:rsidP="0011053E">
      <w:pPr>
        <w:rPr>
          <w:highlight w:val="yellow"/>
        </w:rPr>
      </w:pPr>
      <w:r w:rsidRPr="0011053E">
        <w:rPr>
          <w:highlight w:val="yellow"/>
        </w:rPr>
        <w:t xml:space="preserve">Jeg ønsker alle advis* </w:t>
      </w:r>
      <w:r w:rsidRPr="0011053E">
        <w:rPr>
          <w:sz w:val="36"/>
          <w:szCs w:val="36"/>
          <w:highlight w:val="yellow"/>
        </w:rPr>
        <w:t>□</w:t>
      </w:r>
    </w:p>
    <w:p w:rsidR="00EF418F" w:rsidRPr="0011053E" w:rsidRDefault="00EF418F" w:rsidP="00EF418F">
      <w:pPr>
        <w:pStyle w:val="BodyText1"/>
        <w:rPr>
          <w:highlight w:val="yellow"/>
        </w:rPr>
      </w:pPr>
      <w:r w:rsidRPr="0011053E">
        <w:rPr>
          <w:highlight w:val="yellow"/>
        </w:rPr>
        <w:br/>
      </w:r>
    </w:p>
    <w:p w:rsidR="008136B6" w:rsidRPr="00B536A0" w:rsidRDefault="00EF418F" w:rsidP="008136B6">
      <w:pPr>
        <w:pStyle w:val="Heading2"/>
        <w:rPr>
          <w:highlight w:val="yellow"/>
        </w:rPr>
      </w:pPr>
      <w:bookmarkStart w:id="55" w:name="_Toc416700828"/>
      <w:bookmarkStart w:id="56" w:name="_Toc418583784"/>
      <w:r>
        <w:rPr>
          <w:highlight w:val="yellow"/>
        </w:rPr>
        <w:t>Listeo</w:t>
      </w:r>
      <w:r w:rsidR="008136B6" w:rsidRPr="00B536A0">
        <w:rPr>
          <w:highlight w:val="yellow"/>
        </w:rPr>
        <w:t>versigt over adviser</w:t>
      </w:r>
      <w:bookmarkEnd w:id="55"/>
      <w:bookmarkEnd w:id="56"/>
    </w:p>
    <w:p w:rsidR="008136B6" w:rsidRPr="00B536A0" w:rsidRDefault="008136B6" w:rsidP="008136B6">
      <w:pPr>
        <w:rPr>
          <w:b/>
          <w:highlight w:val="yellow"/>
        </w:rPr>
      </w:pPr>
      <w:r w:rsidRPr="00B536A0">
        <w:rPr>
          <w:b/>
          <w:highlight w:val="yellow"/>
        </w:rPr>
        <w:t>Kommune og system</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TilAnmelderKommuneAfviserAnmeldelsen (</w:t>
      </w:r>
      <w:r w:rsidRPr="00B536A0">
        <w:rPr>
          <w:rFonts w:ascii="Consolas" w:hAnsi="Consolas" w:cs="Consolas"/>
          <w:color w:val="000000"/>
          <w:sz w:val="16"/>
          <w:szCs w:val="16"/>
          <w:highlight w:val="yellow"/>
        </w:rPr>
        <w:t>TilAnmelderKommuneAfviserAnmeldelsen)</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TilInteressenterFraSagsbehandler (</w:t>
      </w:r>
      <w:r w:rsidRPr="00B536A0">
        <w:rPr>
          <w:rFonts w:ascii="Consolas" w:hAnsi="Consolas" w:cs="Consolas"/>
          <w:color w:val="000000"/>
          <w:sz w:val="16"/>
          <w:szCs w:val="16"/>
          <w:highlight w:val="yellow"/>
        </w:rPr>
        <w:t>TilInteressenterFraSagsbehandler)</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TilNyBruger (</w:t>
      </w:r>
      <w:r w:rsidRPr="00B536A0">
        <w:rPr>
          <w:rFonts w:ascii="Consolas" w:hAnsi="Consolas" w:cs="Consolas"/>
          <w:color w:val="000000"/>
          <w:sz w:val="16"/>
          <w:szCs w:val="16"/>
          <w:highlight w:val="yellow"/>
        </w:rPr>
        <w:t>TilNyBruger)</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TilBetalerAcceptereDuBetalingen (</w:t>
      </w:r>
      <w:r w:rsidRPr="00B536A0">
        <w:rPr>
          <w:rFonts w:ascii="Consolas" w:hAnsi="Consolas" w:cs="Consolas"/>
          <w:color w:val="000000"/>
          <w:sz w:val="16"/>
          <w:szCs w:val="16"/>
          <w:highlight w:val="yellow"/>
        </w:rPr>
        <w:t>TilBetalerAcceptereDuBetalingen)</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TilRaadgiver (</w:t>
      </w:r>
      <w:r w:rsidRPr="00B536A0">
        <w:rPr>
          <w:rFonts w:ascii="Consolas" w:hAnsi="Consolas" w:cs="Consolas"/>
          <w:color w:val="000000"/>
          <w:sz w:val="16"/>
          <w:szCs w:val="16"/>
          <w:highlight w:val="yellow"/>
        </w:rPr>
        <w:t>TilRaadgiver)</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AktivAnmeldelse (</w:t>
      </w:r>
      <w:r w:rsidRPr="00B536A0">
        <w:rPr>
          <w:rFonts w:ascii="Consolas" w:hAnsi="Consolas" w:cs="Consolas"/>
          <w:color w:val="000000"/>
          <w:sz w:val="16"/>
          <w:szCs w:val="16"/>
          <w:highlight w:val="yellow"/>
        </w:rPr>
        <w:t>AktiveretAnmeldelse)</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AktivRevideretAnmeldelse (</w:t>
      </w:r>
      <w:r w:rsidRPr="00B536A0">
        <w:rPr>
          <w:rFonts w:ascii="Consolas" w:hAnsi="Consolas" w:cs="Consolas"/>
          <w:color w:val="000000"/>
          <w:sz w:val="16"/>
          <w:szCs w:val="16"/>
          <w:highlight w:val="yellow"/>
        </w:rPr>
        <w:t>AktiveretRevideretAnmeldelse)</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AfslutAnmeldelse (</w:t>
      </w:r>
      <w:r w:rsidRPr="00B536A0">
        <w:rPr>
          <w:rFonts w:ascii="Consolas" w:hAnsi="Consolas" w:cs="Consolas"/>
          <w:color w:val="000000"/>
          <w:sz w:val="16"/>
          <w:szCs w:val="16"/>
          <w:highlight w:val="yellow"/>
        </w:rPr>
        <w:t>AfslutAnmeldelse)</w:t>
      </w:r>
    </w:p>
    <w:p w:rsidR="008136B6" w:rsidRPr="00B536A0" w:rsidRDefault="008136B6" w:rsidP="008136B6">
      <w:pPr>
        <w:rPr>
          <w:highlight w:val="yellow"/>
        </w:rPr>
      </w:pPr>
    </w:p>
    <w:p w:rsidR="008136B6" w:rsidRPr="00B536A0" w:rsidRDefault="008136B6" w:rsidP="008136B6">
      <w:pPr>
        <w:rPr>
          <w:b/>
          <w:highlight w:val="yellow"/>
        </w:rPr>
      </w:pPr>
      <w:r w:rsidRPr="00B536A0">
        <w:rPr>
          <w:b/>
          <w:highlight w:val="yellow"/>
        </w:rPr>
        <w:t>Jordmodtager</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lastRenderedPageBreak/>
        <w:t>TilAnmelderJordmodtagerAfviserAnmeldelsen (</w:t>
      </w:r>
      <w:r w:rsidRPr="00B536A0">
        <w:rPr>
          <w:rFonts w:ascii="Consolas" w:hAnsi="Consolas" w:cs="Consolas"/>
          <w:color w:val="000000"/>
          <w:sz w:val="16"/>
          <w:szCs w:val="16"/>
          <w:highlight w:val="yellow"/>
        </w:rPr>
        <w:t>TilAnmelderJordmodtagerAfviserAnme</w:t>
      </w:r>
      <w:r w:rsidRPr="00B536A0">
        <w:rPr>
          <w:rFonts w:ascii="Consolas" w:hAnsi="Consolas" w:cs="Consolas"/>
          <w:color w:val="000000"/>
          <w:sz w:val="16"/>
          <w:szCs w:val="16"/>
          <w:highlight w:val="yellow"/>
        </w:rPr>
        <w:t>l</w:t>
      </w:r>
      <w:r w:rsidRPr="00B536A0">
        <w:rPr>
          <w:rFonts w:ascii="Consolas" w:hAnsi="Consolas" w:cs="Consolas"/>
          <w:color w:val="000000"/>
          <w:sz w:val="16"/>
          <w:szCs w:val="16"/>
          <w:highlight w:val="yellow"/>
        </w:rPr>
        <w:t>delsen)</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TilProeveTagerTidTilJordproever (</w:t>
      </w:r>
      <w:r w:rsidRPr="00B536A0">
        <w:rPr>
          <w:rFonts w:ascii="Consolas" w:hAnsi="Consolas" w:cs="Consolas"/>
          <w:color w:val="000000"/>
          <w:sz w:val="16"/>
          <w:szCs w:val="16"/>
          <w:highlight w:val="yellow"/>
        </w:rPr>
        <w:t>TilProeveTagerTidTilJordproever)</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TilLabProeveSkalAnalyses (</w:t>
      </w:r>
      <w:r w:rsidRPr="00B536A0">
        <w:rPr>
          <w:rFonts w:ascii="Consolas" w:hAnsi="Consolas" w:cs="Consolas"/>
          <w:color w:val="000000"/>
          <w:sz w:val="16"/>
          <w:szCs w:val="16"/>
          <w:highlight w:val="yellow"/>
        </w:rPr>
        <w:t>TilLabProeveSkalAnalyses)</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TilMiljoemedarbejderLabErFaerdigMedAnalyse</w:t>
      </w:r>
      <w:r w:rsidR="00A8298B">
        <w:rPr>
          <w:sz w:val="16"/>
          <w:szCs w:val="16"/>
          <w:highlight w:val="yellow"/>
        </w:rPr>
        <w:t xml:space="preserve"> </w:t>
      </w:r>
      <w:r w:rsidR="00A8298B" w:rsidRPr="00B536A0">
        <w:rPr>
          <w:rFonts w:ascii="Consolas" w:hAnsi="Consolas" w:cs="Consolas"/>
          <w:color w:val="000000"/>
          <w:sz w:val="16"/>
          <w:szCs w:val="16"/>
          <w:highlight w:val="yellow"/>
        </w:rPr>
        <w:t>(TilMiljoemedarbejderVedrStikproeve)</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TilPladsmandNytOmStikproeve (</w:t>
      </w:r>
      <w:r w:rsidRPr="00B536A0">
        <w:rPr>
          <w:rFonts w:ascii="Consolas" w:hAnsi="Consolas" w:cs="Consolas"/>
          <w:color w:val="000000"/>
          <w:sz w:val="16"/>
          <w:szCs w:val="16"/>
          <w:highlight w:val="yellow"/>
        </w:rPr>
        <w:t>TilPladsmandNytOmStikproeve)</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TilBetalerNytFraBogholder (</w:t>
      </w:r>
      <w:r w:rsidRPr="00B536A0">
        <w:rPr>
          <w:rFonts w:ascii="Consolas" w:hAnsi="Consolas" w:cs="Consolas"/>
          <w:color w:val="000000"/>
          <w:sz w:val="16"/>
          <w:szCs w:val="16"/>
          <w:highlight w:val="yellow"/>
        </w:rPr>
        <w:t>TilBetalerNytFraBogholder)</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BeskedVedrBetalerAfvistAfBogholder (</w:t>
      </w:r>
      <w:r w:rsidRPr="00B536A0">
        <w:rPr>
          <w:rFonts w:ascii="Consolas" w:hAnsi="Consolas" w:cs="Consolas"/>
          <w:color w:val="000000"/>
          <w:sz w:val="16"/>
          <w:szCs w:val="16"/>
          <w:highlight w:val="yellow"/>
        </w:rPr>
        <w:t>BeskedVedrBetalerAfvistAfBogholder)</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Opgørelse over mængde modtaget jord</w:t>
      </w:r>
      <w:r w:rsidR="00A8298B">
        <w:rPr>
          <w:sz w:val="16"/>
          <w:szCs w:val="16"/>
          <w:highlight w:val="yellow"/>
        </w:rPr>
        <w:t xml:space="preserve"> </w:t>
      </w:r>
      <w:r w:rsidR="00A8298B" w:rsidRPr="00B536A0">
        <w:rPr>
          <w:rFonts w:ascii="Consolas" w:hAnsi="Consolas" w:cs="Consolas"/>
          <w:color w:val="000000"/>
          <w:sz w:val="16"/>
          <w:szCs w:val="16"/>
          <w:highlight w:val="yellow"/>
        </w:rPr>
        <w:t>(AlarmKoertJord)</w:t>
      </w:r>
      <w:r w:rsidR="00A8298B">
        <w:rPr>
          <w:sz w:val="16"/>
          <w:szCs w:val="16"/>
          <w:highlight w:val="yellow"/>
        </w:rPr>
        <w:t xml:space="preserve"> </w:t>
      </w:r>
    </w:p>
    <w:p w:rsidR="008136B6" w:rsidRDefault="008136B6" w:rsidP="008136B6">
      <w:pPr>
        <w:ind w:left="720"/>
        <w:rPr>
          <w:rFonts w:ascii="Consolas" w:hAnsi="Consolas" w:cs="Consolas"/>
          <w:color w:val="000000"/>
          <w:sz w:val="16"/>
          <w:szCs w:val="16"/>
          <w:highlight w:val="yellow"/>
        </w:rPr>
      </w:pPr>
    </w:p>
    <w:p w:rsidR="00B536A0" w:rsidRDefault="00B536A0" w:rsidP="00B536A0">
      <w:pPr>
        <w:rPr>
          <w:rFonts w:ascii="Consolas" w:hAnsi="Consolas" w:cs="Consolas"/>
          <w:color w:val="000000"/>
          <w:sz w:val="16"/>
          <w:szCs w:val="16"/>
          <w:highlight w:val="yellow"/>
        </w:rPr>
      </w:pPr>
    </w:p>
    <w:p w:rsidR="00B536A0" w:rsidRPr="00B536A0" w:rsidRDefault="00B536A0" w:rsidP="00B536A0">
      <w:pPr>
        <w:rPr>
          <w:rFonts w:ascii="Consolas" w:hAnsi="Consolas" w:cs="Consolas"/>
          <w:color w:val="000000"/>
          <w:sz w:val="16"/>
          <w:szCs w:val="16"/>
          <w:highlight w:val="yellow"/>
        </w:rPr>
      </w:pPr>
      <w:r>
        <w:rPr>
          <w:rFonts w:ascii="Consolas" w:hAnsi="Consolas" w:cs="Consolas"/>
          <w:color w:val="000000"/>
          <w:sz w:val="16"/>
          <w:szCs w:val="16"/>
          <w:highlight w:val="yellow"/>
        </w:rPr>
        <w:t>Navnet der står i parentes er en teknisk oplysning. Det er navnet</w:t>
      </w:r>
      <w:r w:rsidR="00DE379E">
        <w:rPr>
          <w:rFonts w:ascii="Consolas" w:hAnsi="Consolas" w:cs="Consolas"/>
          <w:color w:val="000000"/>
          <w:sz w:val="16"/>
          <w:szCs w:val="16"/>
          <w:highlight w:val="yellow"/>
        </w:rPr>
        <w:t>, der</w:t>
      </w:r>
      <w:r>
        <w:rPr>
          <w:rFonts w:ascii="Consolas" w:hAnsi="Consolas" w:cs="Consolas"/>
          <w:color w:val="000000"/>
          <w:sz w:val="16"/>
          <w:szCs w:val="16"/>
          <w:highlight w:val="yellow"/>
        </w:rPr>
        <w:t xml:space="preserve"> anvendes i programkoden.</w:t>
      </w:r>
    </w:p>
    <w:p w:rsidR="008136B6" w:rsidRPr="00B536A0" w:rsidRDefault="008136B6" w:rsidP="008136B6">
      <w:pPr>
        <w:ind w:left="720"/>
        <w:rPr>
          <w:rFonts w:ascii="Consolas" w:hAnsi="Consolas" w:cs="Consolas"/>
          <w:color w:val="000000"/>
          <w:sz w:val="16"/>
          <w:szCs w:val="16"/>
          <w:highlight w:val="yellow"/>
        </w:rPr>
      </w:pPr>
    </w:p>
    <w:p w:rsidR="008136B6" w:rsidRPr="00B536A0" w:rsidRDefault="008136B6" w:rsidP="008136B6">
      <w:pPr>
        <w:pStyle w:val="Heading2"/>
        <w:rPr>
          <w:highlight w:val="yellow"/>
        </w:rPr>
      </w:pPr>
      <w:bookmarkStart w:id="57" w:name="_Toc418583785"/>
      <w:r w:rsidRPr="00B536A0">
        <w:rPr>
          <w:highlight w:val="yellow"/>
        </w:rPr>
        <w:t>Advis (</w:t>
      </w:r>
      <w:r w:rsidR="00AB0634" w:rsidRPr="00B536A0">
        <w:rPr>
          <w:highlight w:val="yellow"/>
        </w:rPr>
        <w:t>e-mail</w:t>
      </w:r>
      <w:r w:rsidRPr="00B536A0">
        <w:rPr>
          <w:highlight w:val="yellow"/>
        </w:rPr>
        <w:t>) skabelon</w:t>
      </w:r>
      <w:bookmarkEnd w:id="57"/>
    </w:p>
    <w:p w:rsidR="008136B6" w:rsidRPr="00B536A0" w:rsidRDefault="008136B6" w:rsidP="008136B6">
      <w:pPr>
        <w:pStyle w:val="BodyText1"/>
        <w:rPr>
          <w:sz w:val="18"/>
          <w:szCs w:val="18"/>
          <w:highlight w:val="yellow"/>
        </w:rPr>
      </w:pPr>
      <w:r w:rsidRPr="00B536A0">
        <w:rPr>
          <w:noProof/>
          <w:highlight w:val="yellow"/>
          <w:lang w:eastAsia="da-DK"/>
        </w:rPr>
        <w:drawing>
          <wp:inline distT="0" distB="0" distL="0" distR="0" wp14:anchorId="7A62C7DF" wp14:editId="3A9A9F5D">
            <wp:extent cx="4554220" cy="3616960"/>
            <wp:effectExtent l="0" t="0" r="0" b="0"/>
            <wp:docPr id="3"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4554220" cy="3616960"/>
                    </a:xfrm>
                    <a:prstGeom prst="rect">
                      <a:avLst/>
                    </a:prstGeom>
                    <a:noFill/>
                  </pic:spPr>
                </pic:pic>
              </a:graphicData>
            </a:graphic>
          </wp:inline>
        </w:drawing>
      </w:r>
    </w:p>
    <w:p w:rsidR="008136B6" w:rsidRPr="00B536A0" w:rsidRDefault="008136B6" w:rsidP="008136B6">
      <w:pPr>
        <w:pStyle w:val="BodyText1"/>
        <w:rPr>
          <w:highlight w:val="yellow"/>
        </w:rPr>
      </w:pPr>
      <w:r w:rsidRPr="00B536A0">
        <w:rPr>
          <w:highlight w:val="yellow"/>
        </w:rPr>
        <w:t>Skabelonen består af statisk tekst og tekst pakket ind i $ tegn, som bliver ersta</w:t>
      </w:r>
      <w:r w:rsidRPr="00B536A0">
        <w:rPr>
          <w:highlight w:val="yellow"/>
        </w:rPr>
        <w:t>t</w:t>
      </w:r>
      <w:r w:rsidRPr="00B536A0">
        <w:rPr>
          <w:highlight w:val="yellow"/>
        </w:rPr>
        <w:t>tet af værdier fra databasen.</w:t>
      </w:r>
    </w:p>
    <w:p w:rsidR="008136B6" w:rsidRPr="00B536A0" w:rsidRDefault="008136B6" w:rsidP="008136B6">
      <w:pPr>
        <w:pStyle w:val="Heading2"/>
        <w:rPr>
          <w:highlight w:val="yellow"/>
        </w:rPr>
      </w:pPr>
      <w:bookmarkStart w:id="58" w:name="_Toc418583786"/>
      <w:r w:rsidRPr="00B536A0">
        <w:rPr>
          <w:highlight w:val="yellow"/>
        </w:rPr>
        <w:lastRenderedPageBreak/>
        <w:t>Adviser kommune og system</w:t>
      </w:r>
      <w:bookmarkEnd w:id="58"/>
    </w:p>
    <w:p w:rsidR="008136B6" w:rsidRPr="00B536A0" w:rsidRDefault="008136B6" w:rsidP="008136B6">
      <w:pPr>
        <w:pStyle w:val="Heading3"/>
        <w:rPr>
          <w:highlight w:val="yellow"/>
        </w:rPr>
      </w:pPr>
      <w:bookmarkStart w:id="59" w:name="_Toc416700832"/>
      <w:bookmarkStart w:id="60" w:name="_Toc418583787"/>
      <w:r w:rsidRPr="00B536A0">
        <w:rPr>
          <w:highlight w:val="yellow"/>
        </w:rPr>
        <w:t>TilAnmelderKommuneAfviserAnmeldelsen</w:t>
      </w:r>
      <w:bookmarkEnd w:id="59"/>
      <w:bookmarkEnd w:id="60"/>
    </w:p>
    <w:p w:rsidR="008136B6" w:rsidRPr="00B536A0" w:rsidRDefault="008136B6" w:rsidP="00547E9B">
      <w:pPr>
        <w:pStyle w:val="Heading4"/>
        <w:rPr>
          <w:highlight w:val="yellow"/>
        </w:rPr>
      </w:pPr>
      <w:bookmarkStart w:id="61" w:name="_Toc416700833"/>
      <w:r w:rsidRPr="00B536A0">
        <w:rPr>
          <w:highlight w:val="yellow"/>
        </w:rPr>
        <w:t>Formål</w:t>
      </w:r>
      <w:bookmarkEnd w:id="61"/>
    </w:p>
    <w:p w:rsidR="008136B6" w:rsidRPr="00B536A0" w:rsidRDefault="008136B6" w:rsidP="008136B6">
      <w:pPr>
        <w:pStyle w:val="BodyText1"/>
        <w:rPr>
          <w:highlight w:val="yellow"/>
        </w:rPr>
      </w:pPr>
      <w:r w:rsidRPr="00B536A0">
        <w:rPr>
          <w:highlight w:val="yellow"/>
        </w:rPr>
        <w:t>Til at kommunen kan give anmelder besked om at anmeldelsen ikke kan go</w:t>
      </w:r>
      <w:r w:rsidRPr="00B536A0">
        <w:rPr>
          <w:highlight w:val="yellow"/>
        </w:rPr>
        <w:t>d</w:t>
      </w:r>
      <w:r w:rsidRPr="00B536A0">
        <w:rPr>
          <w:highlight w:val="yellow"/>
        </w:rPr>
        <w:t>kendes.</w:t>
      </w:r>
    </w:p>
    <w:p w:rsidR="008136B6" w:rsidRPr="00B536A0" w:rsidRDefault="008136B6" w:rsidP="00547E9B">
      <w:pPr>
        <w:pStyle w:val="Heading4"/>
        <w:rPr>
          <w:highlight w:val="yellow"/>
        </w:rPr>
      </w:pPr>
      <w:bookmarkStart w:id="62" w:name="_Toc416700834"/>
      <w:r w:rsidRPr="00B536A0">
        <w:rPr>
          <w:highlight w:val="yellow"/>
        </w:rPr>
        <w:t>E-mail tekst</w:t>
      </w:r>
      <w:bookmarkEnd w:id="62"/>
      <w:r w:rsidRPr="00B536A0">
        <w:rPr>
          <w:highlight w:val="yellow"/>
        </w:rPr>
        <w:t xml:space="preserve">    </w:t>
      </w:r>
    </w:p>
    <w:p w:rsidR="008136B6" w:rsidRPr="00B536A0" w:rsidRDefault="008136B6" w:rsidP="008136B6">
      <w:pPr>
        <w:pStyle w:val="BodyText1"/>
        <w:rPr>
          <w:highlight w:val="yellow"/>
        </w:rPr>
      </w:pPr>
      <w:r w:rsidRPr="00B536A0">
        <w:rPr>
          <w:highlight w:val="yellow"/>
        </w:rPr>
        <w:t>Til $Navn$ $Efternavn$</w:t>
      </w:r>
    </w:p>
    <w:p w:rsidR="008136B6" w:rsidRPr="00B536A0" w:rsidRDefault="008136B6" w:rsidP="008136B6">
      <w:pPr>
        <w:pStyle w:val="BodyText1"/>
        <w:rPr>
          <w:highlight w:val="yellow"/>
        </w:rPr>
      </w:pPr>
      <w:bookmarkStart w:id="63" w:name="OLE_LINK7"/>
      <w:bookmarkStart w:id="64" w:name="OLE_LINK8"/>
      <w:r w:rsidRPr="00B536A0">
        <w:rPr>
          <w:highlight w:val="yellow"/>
        </w:rPr>
        <w:t>Vedr.: §OprindelsesstedAdresse§</w:t>
      </w:r>
    </w:p>
    <w:bookmarkEnd w:id="63"/>
    <w:bookmarkEnd w:id="64"/>
    <w:p w:rsidR="008136B6" w:rsidRPr="00B536A0" w:rsidRDefault="008136B6" w:rsidP="008136B6">
      <w:pPr>
        <w:pStyle w:val="BodyText1"/>
        <w:rPr>
          <w:highlight w:val="yellow"/>
        </w:rPr>
      </w:pPr>
      <w:r w:rsidRPr="00B536A0">
        <w:rPr>
          <w:highlight w:val="yellow"/>
        </w:rPr>
        <w:t>Anmeldelsen kan ikke godkendes af kommunen.</w:t>
      </w:r>
    </w:p>
    <w:p w:rsidR="008136B6" w:rsidRPr="00B536A0" w:rsidRDefault="008136B6" w:rsidP="008136B6">
      <w:pPr>
        <w:pStyle w:val="BodyText1"/>
        <w:rPr>
          <w:highlight w:val="yellow"/>
        </w:rPr>
      </w:pPr>
      <w:r w:rsidRPr="00B536A0">
        <w:rPr>
          <w:highlight w:val="yellow"/>
        </w:rPr>
        <w:t>Årsag: $Aarsag$</w:t>
      </w:r>
    </w:p>
    <w:p w:rsidR="008136B6" w:rsidRPr="00B536A0" w:rsidRDefault="008136B6" w:rsidP="00547E9B">
      <w:pPr>
        <w:pStyle w:val="Heading4"/>
        <w:rPr>
          <w:highlight w:val="yellow"/>
        </w:rPr>
      </w:pPr>
      <w:bookmarkStart w:id="65" w:name="_Toc416700835"/>
      <w:r w:rsidRPr="00B536A0">
        <w:rPr>
          <w:highlight w:val="yellow"/>
        </w:rPr>
        <w:t>Modtager</w:t>
      </w:r>
      <w:bookmarkEnd w:id="65"/>
    </w:p>
    <w:tbl>
      <w:tblPr>
        <w:tblStyle w:val="TableSimple3"/>
        <w:tblW w:w="0" w:type="auto"/>
        <w:jc w:val="center"/>
        <w:tblLook w:val="04A0" w:firstRow="1" w:lastRow="0" w:firstColumn="1" w:lastColumn="0" w:noHBand="0" w:noVBand="1"/>
      </w:tblPr>
      <w:tblGrid>
        <w:gridCol w:w="1828"/>
        <w:gridCol w:w="1828"/>
        <w:gridCol w:w="1828"/>
        <w:gridCol w:w="1828"/>
      </w:tblGrid>
      <w:tr w:rsidR="008136B6" w:rsidRPr="00B536A0" w:rsidTr="008136B6">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Interessenter</w:t>
            </w:r>
          </w:p>
        </w:tc>
      </w:tr>
      <w:tr w:rsidR="008136B6" w:rsidRPr="00B536A0" w:rsidTr="008136B6">
        <w:trPr>
          <w:jc w:val="center"/>
        </w:trPr>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A</w:t>
            </w:r>
          </w:p>
        </w:tc>
        <w:tc>
          <w:tcPr>
            <w:tcW w:w="1828" w:type="dxa"/>
          </w:tcPr>
          <w:p w:rsidR="008136B6" w:rsidRPr="00B536A0" w:rsidRDefault="008136B6" w:rsidP="008136B6">
            <w:pPr>
              <w:pStyle w:val="BodyText1"/>
              <w:jc w:val="center"/>
              <w:rPr>
                <w:highlight w:val="yellow"/>
              </w:rPr>
            </w:pPr>
          </w:p>
        </w:tc>
        <w:tc>
          <w:tcPr>
            <w:tcW w:w="1828" w:type="dxa"/>
          </w:tcPr>
          <w:p w:rsidR="008136B6" w:rsidRPr="00B536A0" w:rsidRDefault="008136B6" w:rsidP="008136B6">
            <w:pPr>
              <w:pStyle w:val="BodyText1"/>
              <w:jc w:val="center"/>
              <w:rPr>
                <w:highlight w:val="yellow"/>
              </w:rPr>
            </w:pPr>
            <w:r w:rsidRPr="00B536A0">
              <w:rPr>
                <w:highlight w:val="yellow"/>
              </w:rPr>
              <w:t>M</w:t>
            </w:r>
          </w:p>
        </w:tc>
      </w:tr>
    </w:tbl>
    <w:p w:rsidR="008136B6" w:rsidRPr="00B536A0" w:rsidRDefault="008136B6" w:rsidP="008136B6">
      <w:pPr>
        <w:pStyle w:val="BodyText1"/>
        <w:rPr>
          <w:highlight w:val="yellow"/>
        </w:rPr>
      </w:pPr>
      <w:r w:rsidRPr="00B536A0">
        <w:rPr>
          <w:highlight w:val="yellow"/>
        </w:rPr>
        <w:t xml:space="preserve">M= Modtager advis hver gang, A=Tilvalg på brugerens profil </w:t>
      </w:r>
    </w:p>
    <w:p w:rsidR="008136B6" w:rsidRPr="00B536A0" w:rsidRDefault="008136B6" w:rsidP="008136B6">
      <w:pPr>
        <w:pStyle w:val="BodyText1"/>
        <w:rPr>
          <w:highlight w:val="yellow"/>
        </w:rPr>
      </w:pPr>
    </w:p>
    <w:p w:rsidR="008136B6" w:rsidRPr="00B536A0" w:rsidRDefault="008136B6" w:rsidP="008136B6">
      <w:pPr>
        <w:pStyle w:val="Heading3"/>
        <w:rPr>
          <w:highlight w:val="yellow"/>
        </w:rPr>
      </w:pPr>
      <w:bookmarkStart w:id="66" w:name="_Toc416700836"/>
      <w:bookmarkStart w:id="67" w:name="_Toc418583788"/>
      <w:r w:rsidRPr="00B536A0">
        <w:rPr>
          <w:highlight w:val="yellow"/>
        </w:rPr>
        <w:t>TilInteressenterFraSagsbehandler</w:t>
      </w:r>
      <w:bookmarkEnd w:id="66"/>
      <w:bookmarkEnd w:id="67"/>
    </w:p>
    <w:p w:rsidR="008136B6" w:rsidRPr="00B536A0" w:rsidRDefault="008136B6" w:rsidP="00547E9B">
      <w:pPr>
        <w:pStyle w:val="Heading4"/>
        <w:rPr>
          <w:highlight w:val="yellow"/>
        </w:rPr>
      </w:pPr>
      <w:bookmarkStart w:id="68" w:name="_Toc416700837"/>
      <w:r w:rsidRPr="00B536A0">
        <w:rPr>
          <w:highlight w:val="yellow"/>
        </w:rPr>
        <w:t>Formål</w:t>
      </w:r>
      <w:bookmarkEnd w:id="68"/>
    </w:p>
    <w:p w:rsidR="008136B6" w:rsidRPr="00B536A0" w:rsidRDefault="008136B6" w:rsidP="008136B6">
      <w:pPr>
        <w:pStyle w:val="BodyText1"/>
        <w:rPr>
          <w:highlight w:val="yellow"/>
        </w:rPr>
      </w:pPr>
      <w:r w:rsidRPr="00B536A0">
        <w:rPr>
          <w:highlight w:val="yellow"/>
        </w:rPr>
        <w:t>Sagsbehandler eller miljømedarbejder sender besked fra sagsbehandler siden</w:t>
      </w:r>
    </w:p>
    <w:p w:rsidR="008136B6" w:rsidRPr="00B536A0" w:rsidRDefault="008136B6" w:rsidP="00547E9B">
      <w:pPr>
        <w:pStyle w:val="Heading4"/>
        <w:rPr>
          <w:highlight w:val="yellow"/>
        </w:rPr>
      </w:pPr>
      <w:bookmarkStart w:id="69" w:name="_Toc416700838"/>
      <w:r w:rsidRPr="00B536A0">
        <w:rPr>
          <w:highlight w:val="yellow"/>
        </w:rPr>
        <w:t>E-mail tekst</w:t>
      </w:r>
      <w:bookmarkEnd w:id="69"/>
    </w:p>
    <w:p w:rsidR="008136B6" w:rsidRPr="00B536A0" w:rsidRDefault="008136B6" w:rsidP="008136B6">
      <w:pPr>
        <w:rPr>
          <w:highlight w:val="yellow"/>
        </w:rPr>
      </w:pPr>
      <w:r w:rsidRPr="00B536A0">
        <w:rPr>
          <w:highlight w:val="yellow"/>
        </w:rPr>
        <w:t>$besked$</w:t>
      </w:r>
    </w:p>
    <w:p w:rsidR="008136B6" w:rsidRPr="00B536A0" w:rsidRDefault="008136B6" w:rsidP="008136B6">
      <w:pPr>
        <w:rPr>
          <w:highlight w:val="yellow"/>
        </w:rPr>
      </w:pPr>
      <w:r w:rsidRPr="00B536A0">
        <w:rPr>
          <w:highlight w:val="yellow"/>
        </w:rPr>
        <w:t>Afsender: $afsender$</w:t>
      </w:r>
    </w:p>
    <w:p w:rsidR="008136B6" w:rsidRPr="00B536A0" w:rsidRDefault="008136B6" w:rsidP="00547E9B">
      <w:pPr>
        <w:pStyle w:val="Heading4"/>
        <w:rPr>
          <w:highlight w:val="yellow"/>
        </w:rPr>
      </w:pPr>
      <w:bookmarkStart w:id="70" w:name="_Toc416700839"/>
      <w:r w:rsidRPr="00B536A0">
        <w:rPr>
          <w:highlight w:val="yellow"/>
        </w:rPr>
        <w:t>Modtager</w:t>
      </w:r>
      <w:bookmarkEnd w:id="70"/>
    </w:p>
    <w:p w:rsidR="008136B6" w:rsidRPr="00B536A0" w:rsidRDefault="008136B6" w:rsidP="008136B6">
      <w:pPr>
        <w:pStyle w:val="BodyText1"/>
        <w:rPr>
          <w:highlight w:val="yellow"/>
        </w:rPr>
      </w:pPr>
      <w:r w:rsidRPr="00B536A0">
        <w:rPr>
          <w:highlight w:val="yellow"/>
        </w:rPr>
        <w:t>Personerne som afkrydses i brugerfladen.</w:t>
      </w:r>
    </w:p>
    <w:p w:rsidR="008136B6" w:rsidRPr="00B536A0" w:rsidRDefault="008136B6" w:rsidP="008136B6">
      <w:pPr>
        <w:pStyle w:val="Heading3"/>
        <w:rPr>
          <w:highlight w:val="yellow"/>
        </w:rPr>
      </w:pPr>
      <w:bookmarkStart w:id="71" w:name="_Toc416700840"/>
      <w:bookmarkStart w:id="72" w:name="_Toc418583789"/>
      <w:r w:rsidRPr="00B536A0">
        <w:rPr>
          <w:highlight w:val="yellow"/>
        </w:rPr>
        <w:t>TilNyBruger</w:t>
      </w:r>
      <w:bookmarkEnd w:id="71"/>
      <w:bookmarkEnd w:id="72"/>
    </w:p>
    <w:p w:rsidR="008136B6" w:rsidRPr="00B536A0" w:rsidRDefault="008136B6" w:rsidP="00547E9B">
      <w:pPr>
        <w:pStyle w:val="Heading4"/>
        <w:rPr>
          <w:highlight w:val="yellow"/>
        </w:rPr>
      </w:pPr>
      <w:bookmarkStart w:id="73" w:name="_Toc416700841"/>
      <w:r w:rsidRPr="00B536A0">
        <w:rPr>
          <w:highlight w:val="yellow"/>
        </w:rPr>
        <w:t>Formål</w:t>
      </w:r>
      <w:bookmarkEnd w:id="73"/>
      <w:r w:rsidRPr="00B536A0">
        <w:rPr>
          <w:highlight w:val="yellow"/>
        </w:rPr>
        <w:t xml:space="preserve"> </w:t>
      </w:r>
    </w:p>
    <w:p w:rsidR="008136B6" w:rsidRPr="00B536A0" w:rsidRDefault="008136B6" w:rsidP="008136B6">
      <w:pPr>
        <w:pStyle w:val="BodyText1"/>
        <w:rPr>
          <w:highlight w:val="yellow"/>
        </w:rPr>
      </w:pPr>
      <w:r w:rsidRPr="00B536A0">
        <w:rPr>
          <w:highlight w:val="yellow"/>
        </w:rPr>
        <w:t>Besked sendes til betaler, hvis anmelder opretter betaler i systemet i forbindelse med oprettes af en anmeldelse.</w:t>
      </w:r>
    </w:p>
    <w:p w:rsidR="008136B6" w:rsidRPr="00B536A0" w:rsidRDefault="00AB0634" w:rsidP="00547E9B">
      <w:pPr>
        <w:pStyle w:val="Heading4"/>
        <w:rPr>
          <w:highlight w:val="yellow"/>
        </w:rPr>
      </w:pPr>
      <w:bookmarkStart w:id="74" w:name="_Toc416700842"/>
      <w:r w:rsidRPr="00B536A0">
        <w:rPr>
          <w:highlight w:val="yellow"/>
        </w:rPr>
        <w:lastRenderedPageBreak/>
        <w:t>E-mail</w:t>
      </w:r>
      <w:r w:rsidR="008136B6" w:rsidRPr="00B536A0">
        <w:rPr>
          <w:highlight w:val="yellow"/>
        </w:rPr>
        <w:t xml:space="preserve"> tekst</w:t>
      </w:r>
      <w:bookmarkEnd w:id="74"/>
    </w:p>
    <w:p w:rsidR="008136B6" w:rsidRPr="00B536A0" w:rsidRDefault="008136B6" w:rsidP="008136B6">
      <w:pPr>
        <w:rPr>
          <w:highlight w:val="yellow"/>
        </w:rPr>
      </w:pPr>
      <w:r w:rsidRPr="00B536A0">
        <w:rPr>
          <w:highlight w:val="yellow"/>
        </w:rPr>
        <w:t>Du er blevet oprettet som bruger på FlytJord.dk. For at fuldføre oprettelsen af din bruger skal du klikke på nedenstående link eller kopier linket</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Log derefter på 'FlytJord.dk' med din mailadresse som brugernavn og dette password: $PasswordClearText$</w:t>
      </w:r>
    </w:p>
    <w:p w:rsidR="008136B6" w:rsidRPr="00B536A0" w:rsidRDefault="008136B6" w:rsidP="008136B6">
      <w:pPr>
        <w:rPr>
          <w:highlight w:val="yellow"/>
        </w:rPr>
      </w:pPr>
    </w:p>
    <w:p w:rsidR="008136B6" w:rsidRPr="00B536A0" w:rsidRDefault="008136B6" w:rsidP="00547E9B">
      <w:pPr>
        <w:pStyle w:val="Heading4"/>
        <w:rPr>
          <w:highlight w:val="yellow"/>
        </w:rPr>
      </w:pPr>
      <w:bookmarkStart w:id="75" w:name="_Toc416700843"/>
      <w:r w:rsidRPr="00B536A0">
        <w:rPr>
          <w:highlight w:val="yellow"/>
        </w:rPr>
        <w:t>$aktiverUrl$Modtager</w:t>
      </w:r>
      <w:bookmarkEnd w:id="75"/>
    </w:p>
    <w:p w:rsidR="008136B6" w:rsidRPr="00B536A0" w:rsidRDefault="008136B6" w:rsidP="008136B6">
      <w:pPr>
        <w:pStyle w:val="BodyText1"/>
        <w:rPr>
          <w:highlight w:val="yellow"/>
        </w:rPr>
      </w:pPr>
      <w:r w:rsidRPr="00B536A0">
        <w:rPr>
          <w:highlight w:val="yellow"/>
        </w:rPr>
        <w:t>Personen som er ved at oprette sig.</w:t>
      </w:r>
    </w:p>
    <w:p w:rsidR="008136B6" w:rsidRPr="00B536A0" w:rsidRDefault="008136B6" w:rsidP="00547E9B">
      <w:pPr>
        <w:pStyle w:val="Heading3"/>
        <w:rPr>
          <w:highlight w:val="yellow"/>
        </w:rPr>
      </w:pPr>
      <w:bookmarkStart w:id="76" w:name="_Toc416700844"/>
      <w:bookmarkStart w:id="77" w:name="_Toc418583790"/>
      <w:r w:rsidRPr="00B536A0">
        <w:rPr>
          <w:highlight w:val="yellow"/>
        </w:rPr>
        <w:t>ModtagerTilBetalerAcceptereDuBetalingen</w:t>
      </w:r>
      <w:bookmarkEnd w:id="76"/>
      <w:bookmarkEnd w:id="77"/>
    </w:p>
    <w:p w:rsidR="008136B6" w:rsidRPr="00B536A0" w:rsidRDefault="008136B6" w:rsidP="00547E9B">
      <w:pPr>
        <w:pStyle w:val="Heading4"/>
        <w:rPr>
          <w:highlight w:val="yellow"/>
        </w:rPr>
      </w:pPr>
      <w:bookmarkStart w:id="78" w:name="_Toc416700845"/>
      <w:r w:rsidRPr="00B536A0">
        <w:rPr>
          <w:highlight w:val="yellow"/>
        </w:rPr>
        <w:t>Formål</w:t>
      </w:r>
      <w:bookmarkEnd w:id="78"/>
    </w:p>
    <w:p w:rsidR="008136B6" w:rsidRPr="00B536A0" w:rsidRDefault="008136B6" w:rsidP="008136B6">
      <w:pPr>
        <w:pStyle w:val="BodyText1"/>
        <w:rPr>
          <w:highlight w:val="yellow"/>
        </w:rPr>
      </w:pPr>
      <w:r w:rsidRPr="00B536A0">
        <w:rPr>
          <w:highlight w:val="yellow"/>
        </w:rPr>
        <w:t>Trigges når anmeldelsen afsendes af anmelder.</w:t>
      </w:r>
    </w:p>
    <w:p w:rsidR="008136B6" w:rsidRDefault="008136B6" w:rsidP="008136B6">
      <w:pPr>
        <w:pStyle w:val="BodyText1"/>
        <w:rPr>
          <w:highlight w:val="yellow"/>
        </w:rPr>
      </w:pPr>
      <w:r w:rsidRPr="00B536A0">
        <w:rPr>
          <w:highlight w:val="yellow"/>
        </w:rPr>
        <w:t>Er betaler ikke anmelder og har betaler ikke ”bemyndiget” anmelder, skal betaler acceptere for betalingen af jordflytningen. Der sendes et advis til andre som anmelder har oprettet til at modtage advis i FlytJord.</w:t>
      </w:r>
    </w:p>
    <w:p w:rsidR="00E86BA6" w:rsidRPr="00B536A0" w:rsidRDefault="00E86BA6" w:rsidP="008136B6">
      <w:pPr>
        <w:pStyle w:val="BodyText1"/>
        <w:rPr>
          <w:highlight w:val="yellow"/>
        </w:rPr>
      </w:pPr>
      <w:r>
        <w:rPr>
          <w:highlight w:val="yellow"/>
        </w:rPr>
        <w:t xml:space="preserve">Ved revision af en anmeldelse </w:t>
      </w:r>
      <w:r>
        <w:t>gælder, at der kun sendes advis til betaler om at acceptere betalingen, såfremt den forventede jordmængde er blevet  ændret.</w:t>
      </w:r>
    </w:p>
    <w:p w:rsidR="008136B6" w:rsidRPr="00B536A0" w:rsidRDefault="00AB0634" w:rsidP="00547E9B">
      <w:pPr>
        <w:pStyle w:val="Heading4"/>
        <w:rPr>
          <w:highlight w:val="yellow"/>
        </w:rPr>
      </w:pPr>
      <w:bookmarkStart w:id="79" w:name="_Toc416700846"/>
      <w:r w:rsidRPr="00B536A0">
        <w:rPr>
          <w:highlight w:val="yellow"/>
        </w:rPr>
        <w:t>E-mail</w:t>
      </w:r>
      <w:r w:rsidR="008136B6" w:rsidRPr="00B536A0">
        <w:rPr>
          <w:highlight w:val="yellow"/>
        </w:rPr>
        <w:t xml:space="preserve"> tekst</w:t>
      </w:r>
      <w:bookmarkEnd w:id="79"/>
      <w:r w:rsidR="008136B6" w:rsidRPr="00B536A0">
        <w:rPr>
          <w:highlight w:val="yellow"/>
        </w:rPr>
        <w:t xml:space="preserve">    </w:t>
      </w:r>
    </w:p>
    <w:p w:rsidR="008136B6" w:rsidRPr="00B536A0" w:rsidRDefault="008136B6" w:rsidP="008136B6">
      <w:pPr>
        <w:rPr>
          <w:highlight w:val="yellow"/>
        </w:rPr>
      </w:pPr>
      <w:r w:rsidRPr="00B536A0">
        <w:rPr>
          <w:highlight w:val="yellow"/>
        </w:rPr>
        <w:t>Til $navn$</w:t>
      </w:r>
    </w:p>
    <w:p w:rsidR="008136B6" w:rsidRPr="00B536A0" w:rsidRDefault="008136B6" w:rsidP="008136B6">
      <w:pPr>
        <w:rPr>
          <w:highlight w:val="yellow"/>
        </w:rPr>
      </w:pPr>
      <w:r w:rsidRPr="00B536A0">
        <w:rPr>
          <w:highlight w:val="yellow"/>
        </w:rPr>
        <w:t>$anmelder$ har oprettet en anmeldelse om jordflytning på følgende adresse: $oprindelsesstedadresse$ og angivet dig som betaler for jordflytningen.</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Hvis du kan acceptere betalingen, skal du trykke på dette link:</w:t>
      </w:r>
    </w:p>
    <w:p w:rsidR="008136B6" w:rsidRPr="00B536A0" w:rsidRDefault="008136B6" w:rsidP="008136B6">
      <w:pPr>
        <w:rPr>
          <w:highlight w:val="yellow"/>
        </w:rPr>
      </w:pPr>
      <w:r w:rsidRPr="00B536A0">
        <w:rPr>
          <w:highlight w:val="yellow"/>
        </w:rPr>
        <w:t>$acceptlink$</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Hvis du IKKE kan acceptere betalingen, skal du trykke på dette link:</w:t>
      </w:r>
    </w:p>
    <w:p w:rsidR="008136B6" w:rsidRPr="00B536A0" w:rsidRDefault="008136B6" w:rsidP="008136B6">
      <w:pPr>
        <w:rPr>
          <w:highlight w:val="yellow"/>
        </w:rPr>
      </w:pPr>
      <w:r w:rsidRPr="00B536A0">
        <w:rPr>
          <w:highlight w:val="yellow"/>
        </w:rPr>
        <w:t>$afvislink$</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 xml:space="preserve">OBS: </w:t>
      </w:r>
    </w:p>
    <w:p w:rsidR="008136B6" w:rsidRPr="00B536A0" w:rsidRDefault="008136B6" w:rsidP="008136B6">
      <w:pPr>
        <w:rPr>
          <w:highlight w:val="yellow"/>
        </w:rPr>
      </w:pPr>
      <w:r w:rsidRPr="00B536A0">
        <w:rPr>
          <w:highlight w:val="yellow"/>
        </w:rPr>
        <w:t>Anmeldelse af jordflytning vil ikke blive behandlet, før du har taget stilling til bet</w:t>
      </w:r>
      <w:r w:rsidRPr="00B536A0">
        <w:rPr>
          <w:highlight w:val="yellow"/>
        </w:rPr>
        <w:t>a</w:t>
      </w:r>
      <w:r w:rsidRPr="00B536A0">
        <w:rPr>
          <w:highlight w:val="yellow"/>
        </w:rPr>
        <w:t>lingen.</w:t>
      </w:r>
    </w:p>
    <w:p w:rsidR="008136B6" w:rsidRPr="00B536A0" w:rsidRDefault="008136B6" w:rsidP="008136B6">
      <w:pPr>
        <w:rPr>
          <w:highlight w:val="yellow"/>
        </w:rPr>
      </w:pPr>
    </w:p>
    <w:p w:rsidR="008136B6" w:rsidRPr="00B536A0" w:rsidRDefault="008136B6" w:rsidP="008136B6">
      <w:pPr>
        <w:rPr>
          <w:highlight w:val="yellow"/>
        </w:rPr>
      </w:pPr>
      <w:bookmarkStart w:id="80" w:name="OLE_LINK4"/>
      <w:bookmarkStart w:id="81" w:name="OLE_LINK5"/>
      <w:bookmarkStart w:id="82" w:name="OLE_LINK6"/>
      <w:r w:rsidRPr="00B536A0">
        <w:rPr>
          <w:highlight w:val="yellow"/>
        </w:rPr>
        <w:t>Logger du ind på FlytJord.dk, kan du i din profil angive, at en anmelder er b</w:t>
      </w:r>
      <w:r w:rsidRPr="00B536A0">
        <w:rPr>
          <w:highlight w:val="yellow"/>
        </w:rPr>
        <w:t>e</w:t>
      </w:r>
      <w:r w:rsidRPr="00B536A0">
        <w:rPr>
          <w:highlight w:val="yellow"/>
        </w:rPr>
        <w:t>myndiget til at oprette jordflytninger med dig som betaler. Herefter vil du ikke modtage denne type mails hver gang der oprettes en anmeldelse fra $anmelder$ og andre som du har bemyndiget</w:t>
      </w:r>
      <w:bookmarkEnd w:id="80"/>
      <w:bookmarkEnd w:id="81"/>
      <w:r w:rsidRPr="00B536A0">
        <w:rPr>
          <w:highlight w:val="yellow"/>
        </w:rPr>
        <w:t>.</w:t>
      </w:r>
    </w:p>
    <w:bookmarkEnd w:id="82"/>
    <w:p w:rsidR="008136B6" w:rsidRPr="00B536A0" w:rsidRDefault="008136B6" w:rsidP="008136B6">
      <w:pPr>
        <w:pStyle w:val="BodyText1"/>
        <w:rPr>
          <w:highlight w:val="yellow"/>
        </w:rPr>
      </w:pPr>
    </w:p>
    <w:p w:rsidR="008136B6" w:rsidRPr="00B536A0" w:rsidRDefault="008136B6" w:rsidP="00547E9B">
      <w:pPr>
        <w:pStyle w:val="Heading4"/>
        <w:rPr>
          <w:highlight w:val="yellow"/>
        </w:rPr>
      </w:pPr>
      <w:bookmarkStart w:id="83" w:name="_Toc416700847"/>
      <w:r w:rsidRPr="00B536A0">
        <w:rPr>
          <w:highlight w:val="yellow"/>
        </w:rPr>
        <w:t>Modtager</w:t>
      </w:r>
      <w:bookmarkEnd w:id="83"/>
    </w:p>
    <w:tbl>
      <w:tblPr>
        <w:tblStyle w:val="TableSimple3"/>
        <w:tblW w:w="0" w:type="auto"/>
        <w:jc w:val="center"/>
        <w:tblLook w:val="04A0" w:firstRow="1" w:lastRow="0" w:firstColumn="1" w:lastColumn="0" w:noHBand="0" w:noVBand="1"/>
      </w:tblPr>
      <w:tblGrid>
        <w:gridCol w:w="1828"/>
        <w:gridCol w:w="1828"/>
        <w:gridCol w:w="1828"/>
        <w:gridCol w:w="1828"/>
      </w:tblGrid>
      <w:tr w:rsidR="008136B6" w:rsidRPr="00B536A0" w:rsidTr="008136B6">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Interessenter</w:t>
            </w:r>
          </w:p>
        </w:tc>
      </w:tr>
      <w:tr w:rsidR="008136B6" w:rsidRPr="00B536A0" w:rsidTr="008136B6">
        <w:trPr>
          <w:jc w:val="center"/>
        </w:trPr>
        <w:tc>
          <w:tcPr>
            <w:tcW w:w="1828" w:type="dxa"/>
          </w:tcPr>
          <w:p w:rsidR="008136B6" w:rsidRPr="00B536A0" w:rsidRDefault="008136B6" w:rsidP="008136B6">
            <w:pPr>
              <w:pStyle w:val="BodyText1"/>
              <w:jc w:val="center"/>
              <w:rPr>
                <w:highlight w:val="yellow"/>
              </w:rPr>
            </w:pPr>
          </w:p>
        </w:tc>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p>
        </w:tc>
        <w:tc>
          <w:tcPr>
            <w:tcW w:w="1828" w:type="dxa"/>
          </w:tcPr>
          <w:p w:rsidR="008136B6" w:rsidRPr="00B536A0" w:rsidRDefault="008136B6" w:rsidP="008136B6">
            <w:pPr>
              <w:pStyle w:val="BodyText1"/>
              <w:jc w:val="center"/>
              <w:rPr>
                <w:highlight w:val="yellow"/>
              </w:rPr>
            </w:pPr>
          </w:p>
        </w:tc>
      </w:tr>
    </w:tbl>
    <w:p w:rsidR="008136B6" w:rsidRPr="00B536A0" w:rsidRDefault="008136B6" w:rsidP="008136B6">
      <w:pPr>
        <w:pStyle w:val="BodyText1"/>
        <w:rPr>
          <w:highlight w:val="yellow"/>
        </w:rPr>
      </w:pPr>
      <w:r w:rsidRPr="00B536A0">
        <w:rPr>
          <w:highlight w:val="yellow"/>
        </w:rPr>
        <w:t xml:space="preserve">M= Modtager advis </w:t>
      </w:r>
      <w:r w:rsidR="00AB0634" w:rsidRPr="00B536A0">
        <w:rPr>
          <w:highlight w:val="yellow"/>
        </w:rPr>
        <w:t>hver gang</w:t>
      </w:r>
      <w:r w:rsidRPr="00B536A0">
        <w:rPr>
          <w:highlight w:val="yellow"/>
        </w:rPr>
        <w:t xml:space="preserve">, A=Tilvalg på brugerens profil </w:t>
      </w:r>
    </w:p>
    <w:p w:rsidR="008136B6" w:rsidRPr="00B536A0" w:rsidRDefault="008136B6" w:rsidP="008136B6">
      <w:pPr>
        <w:pStyle w:val="BodyText1"/>
        <w:rPr>
          <w:highlight w:val="yellow"/>
        </w:rPr>
      </w:pPr>
    </w:p>
    <w:p w:rsidR="008136B6" w:rsidRPr="00B536A0" w:rsidRDefault="008136B6" w:rsidP="00547E9B">
      <w:pPr>
        <w:pStyle w:val="Heading3"/>
        <w:rPr>
          <w:highlight w:val="yellow"/>
        </w:rPr>
      </w:pPr>
      <w:bookmarkStart w:id="84" w:name="_Toc416700848"/>
      <w:bookmarkStart w:id="85" w:name="_Toc418583791"/>
      <w:r w:rsidRPr="00B536A0">
        <w:rPr>
          <w:highlight w:val="yellow"/>
        </w:rPr>
        <w:t>TilRaadgiver</w:t>
      </w:r>
      <w:bookmarkEnd w:id="84"/>
      <w:bookmarkEnd w:id="85"/>
    </w:p>
    <w:p w:rsidR="008136B6" w:rsidRPr="00B536A0" w:rsidRDefault="008136B6" w:rsidP="00547E9B">
      <w:pPr>
        <w:pStyle w:val="Heading4"/>
        <w:rPr>
          <w:highlight w:val="yellow"/>
        </w:rPr>
      </w:pPr>
      <w:bookmarkStart w:id="86" w:name="_Toc416700849"/>
      <w:r w:rsidRPr="00B536A0">
        <w:rPr>
          <w:highlight w:val="yellow"/>
        </w:rPr>
        <w:t>Formål</w:t>
      </w:r>
      <w:bookmarkEnd w:id="86"/>
    </w:p>
    <w:p w:rsidR="008136B6" w:rsidRPr="00B536A0" w:rsidRDefault="008136B6" w:rsidP="008136B6">
      <w:pPr>
        <w:pStyle w:val="BodyText1"/>
        <w:rPr>
          <w:highlight w:val="yellow"/>
        </w:rPr>
      </w:pPr>
      <w:r w:rsidRPr="00B536A0">
        <w:rPr>
          <w:highlight w:val="yellow"/>
        </w:rPr>
        <w:t>Ved opret anmeldelse kan anmeldelser sende et link til en rådgiver</w:t>
      </w:r>
    </w:p>
    <w:p w:rsidR="008136B6" w:rsidRPr="00B536A0" w:rsidRDefault="00AB0634" w:rsidP="00547E9B">
      <w:pPr>
        <w:pStyle w:val="Heading4"/>
        <w:rPr>
          <w:highlight w:val="yellow"/>
        </w:rPr>
      </w:pPr>
      <w:bookmarkStart w:id="87" w:name="_Toc416700850"/>
      <w:r w:rsidRPr="00B536A0">
        <w:rPr>
          <w:highlight w:val="yellow"/>
        </w:rPr>
        <w:t>E-mail</w:t>
      </w:r>
      <w:r w:rsidR="008136B6" w:rsidRPr="00B536A0">
        <w:rPr>
          <w:highlight w:val="yellow"/>
        </w:rPr>
        <w:t xml:space="preserve"> tekst</w:t>
      </w:r>
      <w:bookmarkEnd w:id="87"/>
    </w:p>
    <w:p w:rsidR="008136B6" w:rsidRPr="00B536A0" w:rsidRDefault="008136B6" w:rsidP="008136B6">
      <w:pPr>
        <w:rPr>
          <w:highlight w:val="yellow"/>
        </w:rPr>
      </w:pPr>
      <w:r w:rsidRPr="00B536A0">
        <w:rPr>
          <w:highlight w:val="yellow"/>
        </w:rPr>
        <w:t xml:space="preserve">$afsender$ ønsker, at du ser på denne anmeldelse: &lt;a href="$linkanmeldelse$"&gt;$linkanmeldelse$&lt;/a&gt; </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Besked fra afsender:&lt;br&gt;$besked$</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OBS: Denne mail er genereret af FlytJord.dk og bliver ikke læst eller besvaret.</w:t>
      </w:r>
    </w:p>
    <w:p w:rsidR="008136B6" w:rsidRPr="00B536A0" w:rsidRDefault="008136B6" w:rsidP="00547E9B">
      <w:pPr>
        <w:pStyle w:val="Heading4"/>
        <w:rPr>
          <w:highlight w:val="yellow"/>
        </w:rPr>
      </w:pPr>
      <w:bookmarkStart w:id="88" w:name="_Toc416700851"/>
      <w:r w:rsidRPr="00B536A0">
        <w:rPr>
          <w:highlight w:val="yellow"/>
        </w:rPr>
        <w:t>Modtager</w:t>
      </w:r>
      <w:bookmarkEnd w:id="88"/>
    </w:p>
    <w:p w:rsidR="008136B6" w:rsidRPr="00B536A0" w:rsidRDefault="008136B6" w:rsidP="008136B6">
      <w:pPr>
        <w:pStyle w:val="BodyText1"/>
        <w:rPr>
          <w:highlight w:val="yellow"/>
        </w:rPr>
      </w:pPr>
      <w:r w:rsidRPr="00B536A0">
        <w:rPr>
          <w:highlight w:val="yellow"/>
        </w:rPr>
        <w:t xml:space="preserve">Personen som tilhører e-mail adressen. </w:t>
      </w:r>
      <w:r w:rsidRPr="00B536A0">
        <w:rPr>
          <w:rFonts w:ascii="Consolas" w:hAnsi="Consolas" w:cs="Consolas"/>
          <w:color w:val="000000"/>
          <w:sz w:val="19"/>
          <w:szCs w:val="19"/>
          <w:highlight w:val="yellow"/>
        </w:rPr>
        <w:tab/>
      </w:r>
      <w:r w:rsidRPr="00B536A0">
        <w:rPr>
          <w:rFonts w:ascii="Consolas" w:hAnsi="Consolas" w:cs="Consolas"/>
          <w:color w:val="000000"/>
          <w:sz w:val="19"/>
          <w:szCs w:val="19"/>
          <w:highlight w:val="yellow"/>
        </w:rPr>
        <w:tab/>
      </w:r>
      <w:r w:rsidRPr="00B536A0">
        <w:rPr>
          <w:rFonts w:ascii="Consolas" w:hAnsi="Consolas" w:cs="Consolas"/>
          <w:color w:val="000000"/>
          <w:sz w:val="19"/>
          <w:szCs w:val="19"/>
          <w:highlight w:val="yellow"/>
        </w:rPr>
        <w:tab/>
      </w:r>
    </w:p>
    <w:p w:rsidR="008136B6" w:rsidRPr="00B536A0" w:rsidRDefault="008136B6" w:rsidP="008136B6">
      <w:pPr>
        <w:pStyle w:val="BodyText1"/>
        <w:rPr>
          <w:highlight w:val="yellow"/>
        </w:rPr>
      </w:pPr>
    </w:p>
    <w:p w:rsidR="008136B6" w:rsidRPr="00B536A0" w:rsidRDefault="008136B6" w:rsidP="00547E9B">
      <w:pPr>
        <w:pStyle w:val="Heading3"/>
        <w:rPr>
          <w:highlight w:val="yellow"/>
        </w:rPr>
      </w:pPr>
      <w:bookmarkStart w:id="89" w:name="_Toc416700852"/>
      <w:bookmarkStart w:id="90" w:name="_Toc418583792"/>
      <w:r w:rsidRPr="00B536A0">
        <w:rPr>
          <w:highlight w:val="yellow"/>
        </w:rPr>
        <w:t>AktivAnmeldelse</w:t>
      </w:r>
      <w:bookmarkEnd w:id="89"/>
      <w:bookmarkEnd w:id="90"/>
      <w:r w:rsidRPr="00B536A0">
        <w:rPr>
          <w:highlight w:val="yellow"/>
        </w:rPr>
        <w:t xml:space="preserve"> </w:t>
      </w:r>
    </w:p>
    <w:p w:rsidR="008136B6" w:rsidRPr="00B536A0" w:rsidRDefault="008136B6" w:rsidP="00547E9B">
      <w:pPr>
        <w:pStyle w:val="Heading4"/>
        <w:rPr>
          <w:highlight w:val="yellow"/>
        </w:rPr>
      </w:pPr>
      <w:bookmarkStart w:id="91" w:name="_Toc416700853"/>
      <w:r w:rsidRPr="00B536A0">
        <w:rPr>
          <w:highlight w:val="yellow"/>
        </w:rPr>
        <w:t>Formål</w:t>
      </w:r>
      <w:bookmarkEnd w:id="91"/>
    </w:p>
    <w:p w:rsidR="008136B6" w:rsidRPr="00B536A0" w:rsidRDefault="008136B6" w:rsidP="008136B6">
      <w:pPr>
        <w:pStyle w:val="BodyText1"/>
        <w:rPr>
          <w:highlight w:val="yellow"/>
        </w:rPr>
      </w:pPr>
      <w:r w:rsidRPr="00B536A0">
        <w:rPr>
          <w:highlight w:val="yellow"/>
        </w:rPr>
        <w:t xml:space="preserve">Trigges ved </w:t>
      </w:r>
    </w:p>
    <w:p w:rsidR="008136B6" w:rsidRPr="00B536A0" w:rsidRDefault="008136B6" w:rsidP="008136B6">
      <w:pPr>
        <w:pStyle w:val="BodyText1"/>
        <w:numPr>
          <w:ilvl w:val="0"/>
          <w:numId w:val="36"/>
        </w:numPr>
        <w:rPr>
          <w:highlight w:val="yellow"/>
        </w:rPr>
      </w:pPr>
      <w:r w:rsidRPr="00B536A0">
        <w:rPr>
          <w:highlight w:val="yellow"/>
        </w:rPr>
        <w:t>Afsend anmeldelse</w:t>
      </w:r>
    </w:p>
    <w:p w:rsidR="008136B6" w:rsidRPr="00B536A0" w:rsidRDefault="008136B6" w:rsidP="008136B6">
      <w:pPr>
        <w:pStyle w:val="BodyText1"/>
        <w:numPr>
          <w:ilvl w:val="0"/>
          <w:numId w:val="36"/>
        </w:numPr>
        <w:rPr>
          <w:highlight w:val="yellow"/>
        </w:rPr>
      </w:pPr>
      <w:r w:rsidRPr="00B536A0">
        <w:rPr>
          <w:highlight w:val="yellow"/>
        </w:rPr>
        <w:t>Betaler, sagsbehandler eller miljømedarbejder ændrer status på anme</w:t>
      </w:r>
      <w:r w:rsidRPr="00B536A0">
        <w:rPr>
          <w:highlight w:val="yellow"/>
        </w:rPr>
        <w:t>l</w:t>
      </w:r>
      <w:r w:rsidRPr="00B536A0">
        <w:rPr>
          <w:highlight w:val="yellow"/>
        </w:rPr>
        <w:t>delsen. Bogholder godkender betaler.</w:t>
      </w:r>
    </w:p>
    <w:p w:rsidR="008136B6" w:rsidRPr="00B536A0" w:rsidRDefault="008136B6" w:rsidP="008136B6">
      <w:pPr>
        <w:pStyle w:val="BodyText1"/>
        <w:rPr>
          <w:highlight w:val="yellow"/>
        </w:rPr>
      </w:pPr>
      <w:r w:rsidRPr="00B536A0">
        <w:rPr>
          <w:highlight w:val="yellow"/>
        </w:rPr>
        <w:t>Hvis følgende er opfyldt</w:t>
      </w:r>
    </w:p>
    <w:p w:rsidR="008136B6" w:rsidRPr="00B536A0" w:rsidRDefault="008136B6" w:rsidP="008136B6">
      <w:pPr>
        <w:pStyle w:val="BodyText1"/>
        <w:numPr>
          <w:ilvl w:val="0"/>
          <w:numId w:val="35"/>
        </w:numPr>
        <w:rPr>
          <w:highlight w:val="yellow"/>
        </w:rPr>
      </w:pPr>
      <w:r w:rsidRPr="00B536A0">
        <w:rPr>
          <w:highlight w:val="yellow"/>
        </w:rPr>
        <w:t xml:space="preserve">Betaler har accepteret betalingen, </w:t>
      </w:r>
    </w:p>
    <w:p w:rsidR="008136B6" w:rsidRPr="00B536A0" w:rsidRDefault="008136B6" w:rsidP="008136B6">
      <w:pPr>
        <w:pStyle w:val="BodyText1"/>
        <w:numPr>
          <w:ilvl w:val="0"/>
          <w:numId w:val="35"/>
        </w:numPr>
        <w:rPr>
          <w:highlight w:val="yellow"/>
        </w:rPr>
      </w:pPr>
      <w:r w:rsidRPr="00B536A0">
        <w:rPr>
          <w:highlight w:val="yellow"/>
        </w:rPr>
        <w:t xml:space="preserve">Jordmodtager har accepteret anmeldelsen, </w:t>
      </w:r>
    </w:p>
    <w:p w:rsidR="008136B6" w:rsidRPr="00B536A0" w:rsidRDefault="008136B6" w:rsidP="008136B6">
      <w:pPr>
        <w:pStyle w:val="BodyText1"/>
        <w:numPr>
          <w:ilvl w:val="0"/>
          <w:numId w:val="35"/>
        </w:numPr>
        <w:rPr>
          <w:highlight w:val="yellow"/>
        </w:rPr>
      </w:pPr>
      <w:r w:rsidRPr="00B536A0">
        <w:rPr>
          <w:highlight w:val="yellow"/>
        </w:rPr>
        <w:lastRenderedPageBreak/>
        <w:t>Hvis anmeldelsen kræver myndighedsbehandling – Kommunen har a</w:t>
      </w:r>
      <w:r w:rsidRPr="00B536A0">
        <w:rPr>
          <w:highlight w:val="yellow"/>
        </w:rPr>
        <w:t>c</w:t>
      </w:r>
      <w:r w:rsidRPr="00B536A0">
        <w:rPr>
          <w:highlight w:val="yellow"/>
        </w:rPr>
        <w:t>cepteret anmeldelsen</w:t>
      </w:r>
    </w:p>
    <w:p w:rsidR="008136B6" w:rsidRPr="00B536A0" w:rsidRDefault="008136B6" w:rsidP="008136B6">
      <w:pPr>
        <w:pStyle w:val="BodyText1"/>
        <w:numPr>
          <w:ilvl w:val="0"/>
          <w:numId w:val="35"/>
        </w:numPr>
        <w:rPr>
          <w:highlight w:val="yellow"/>
        </w:rPr>
      </w:pPr>
      <w:r w:rsidRPr="00B536A0">
        <w:rPr>
          <w:highlight w:val="yellow"/>
        </w:rPr>
        <w:t>Hvis jordmodtager anvender FlytJord skal bogholder have accepteret betaleren.</w:t>
      </w:r>
    </w:p>
    <w:p w:rsidR="008136B6" w:rsidRPr="00B536A0" w:rsidRDefault="00AB0634" w:rsidP="008136B6">
      <w:pPr>
        <w:pStyle w:val="BodyText1"/>
        <w:rPr>
          <w:highlight w:val="yellow"/>
        </w:rPr>
      </w:pPr>
      <w:r>
        <w:rPr>
          <w:highlight w:val="yellow"/>
        </w:rPr>
        <w:t>S</w:t>
      </w:r>
      <w:r w:rsidRPr="00B536A0">
        <w:rPr>
          <w:highlight w:val="yellow"/>
        </w:rPr>
        <w:t>endes der et advis til anmelder og transportør med besked om at anmeldelsen er godkendt og frigivet.</w:t>
      </w:r>
    </w:p>
    <w:p w:rsidR="008136B6" w:rsidRPr="00B536A0" w:rsidRDefault="00AB0634" w:rsidP="00547E9B">
      <w:pPr>
        <w:pStyle w:val="Heading4"/>
        <w:rPr>
          <w:highlight w:val="yellow"/>
        </w:rPr>
      </w:pPr>
      <w:bookmarkStart w:id="92" w:name="_Toc416700854"/>
      <w:r w:rsidRPr="00B536A0">
        <w:rPr>
          <w:highlight w:val="yellow"/>
        </w:rPr>
        <w:t>E-mail</w:t>
      </w:r>
      <w:r w:rsidR="008136B6" w:rsidRPr="00B536A0">
        <w:rPr>
          <w:highlight w:val="yellow"/>
        </w:rPr>
        <w:t xml:space="preserve"> tekst</w:t>
      </w:r>
      <w:bookmarkEnd w:id="92"/>
    </w:p>
    <w:p w:rsidR="008136B6" w:rsidRPr="00B536A0" w:rsidRDefault="008136B6" w:rsidP="008136B6">
      <w:pPr>
        <w:pStyle w:val="BodyText1"/>
        <w:rPr>
          <w:highlight w:val="yellow"/>
        </w:rPr>
      </w:pPr>
      <w:bookmarkStart w:id="93" w:name="OLE_LINK3"/>
      <w:r w:rsidRPr="00B536A0">
        <w:rPr>
          <w:highlight w:val="yellow"/>
        </w:rPr>
        <w:t>Anmeldelsen er godkendt.</w:t>
      </w:r>
    </w:p>
    <w:p w:rsidR="008136B6" w:rsidRPr="00B536A0" w:rsidRDefault="008136B6" w:rsidP="008136B6">
      <w:pPr>
        <w:pStyle w:val="BodyText1"/>
        <w:rPr>
          <w:highlight w:val="yellow"/>
        </w:rPr>
      </w:pPr>
      <w:r w:rsidRPr="00B536A0">
        <w:rPr>
          <w:highlight w:val="yellow"/>
        </w:rPr>
        <w:t>I kan påbegynde jordflytningen indenfor den angivne kørselsperiode.</w:t>
      </w:r>
    </w:p>
    <w:p w:rsidR="008136B6" w:rsidRPr="00B536A0" w:rsidRDefault="008136B6" w:rsidP="008136B6">
      <w:pPr>
        <w:pStyle w:val="BodyText1"/>
        <w:rPr>
          <w:highlight w:val="yellow"/>
        </w:rPr>
      </w:pPr>
      <w:r w:rsidRPr="00B536A0">
        <w:rPr>
          <w:highlight w:val="yellow"/>
        </w:rPr>
        <w:t>Den godkendte anmeldelse skal følge jorden.</w:t>
      </w:r>
    </w:p>
    <w:p w:rsidR="008136B6" w:rsidRPr="00B536A0" w:rsidRDefault="008136B6" w:rsidP="008136B6">
      <w:pPr>
        <w:pStyle w:val="BodyText1"/>
        <w:rPr>
          <w:highlight w:val="yellow"/>
        </w:rPr>
      </w:pPr>
      <w:r w:rsidRPr="00B536A0">
        <w:rPr>
          <w:highlight w:val="yellow"/>
        </w:rPr>
        <w:t>Anvender modtageren det digitale bomsystem fra FlytJord.dk, skal anmeldelsen skannes for at få adgang til modtageranlægget.</w:t>
      </w:r>
    </w:p>
    <w:p w:rsidR="008136B6" w:rsidRPr="00B536A0" w:rsidRDefault="008136B6" w:rsidP="008136B6">
      <w:pPr>
        <w:pStyle w:val="BodyText1"/>
        <w:rPr>
          <w:highlight w:val="yellow"/>
        </w:rPr>
      </w:pPr>
      <w:r w:rsidRPr="00B536A0">
        <w:rPr>
          <w:highlight w:val="yellow"/>
        </w:rPr>
        <w:t>Er der behov for at foretage ændringer i anmeldelsen, skal anmeldelsen behan</w:t>
      </w:r>
      <w:r w:rsidRPr="00B536A0">
        <w:rPr>
          <w:highlight w:val="yellow"/>
        </w:rPr>
        <w:t>d</w:t>
      </w:r>
      <w:r w:rsidRPr="00B536A0">
        <w:rPr>
          <w:highlight w:val="yellow"/>
        </w:rPr>
        <w:t>les på ny. Den gamle anmeldelse kan anvendes indtil den nye anmeldelse go</w:t>
      </w:r>
      <w:r w:rsidRPr="00B536A0">
        <w:rPr>
          <w:highlight w:val="yellow"/>
        </w:rPr>
        <w:t>d</w:t>
      </w:r>
      <w:r w:rsidRPr="00B536A0">
        <w:rPr>
          <w:highlight w:val="yellow"/>
        </w:rPr>
        <w:t>kendes.</w:t>
      </w:r>
    </w:p>
    <w:p w:rsidR="008136B6" w:rsidRPr="00B536A0" w:rsidRDefault="008136B6" w:rsidP="008136B6">
      <w:pPr>
        <w:pStyle w:val="BodyText1"/>
        <w:rPr>
          <w:highlight w:val="yellow"/>
        </w:rPr>
      </w:pPr>
      <w:r w:rsidRPr="00B536A0">
        <w:rPr>
          <w:highlight w:val="yellow"/>
        </w:rPr>
        <w:t>OBS: Denne mail er fremsendt af FlytJord og kan ikke besvares.</w:t>
      </w:r>
    </w:p>
    <w:p w:rsidR="008136B6" w:rsidRPr="00B536A0" w:rsidRDefault="008136B6" w:rsidP="00547E9B">
      <w:pPr>
        <w:pStyle w:val="Heading4"/>
        <w:rPr>
          <w:highlight w:val="yellow"/>
        </w:rPr>
      </w:pPr>
      <w:bookmarkStart w:id="94" w:name="_Toc416700855"/>
      <w:bookmarkEnd w:id="93"/>
      <w:r w:rsidRPr="00B536A0">
        <w:rPr>
          <w:highlight w:val="yellow"/>
        </w:rPr>
        <w:t>Modtager</w:t>
      </w:r>
      <w:bookmarkEnd w:id="94"/>
    </w:p>
    <w:tbl>
      <w:tblPr>
        <w:tblStyle w:val="TableSimple3"/>
        <w:tblW w:w="0" w:type="auto"/>
        <w:jc w:val="center"/>
        <w:tblLook w:val="04A0" w:firstRow="1" w:lastRow="0" w:firstColumn="1" w:lastColumn="0" w:noHBand="0" w:noVBand="1"/>
      </w:tblPr>
      <w:tblGrid>
        <w:gridCol w:w="1828"/>
        <w:gridCol w:w="1828"/>
        <w:gridCol w:w="1828"/>
        <w:gridCol w:w="1828"/>
      </w:tblGrid>
      <w:tr w:rsidR="008136B6" w:rsidRPr="00B536A0" w:rsidTr="008136B6">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Interessenter</w:t>
            </w:r>
          </w:p>
        </w:tc>
      </w:tr>
      <w:tr w:rsidR="008136B6" w:rsidRPr="00B536A0" w:rsidTr="008136B6">
        <w:trPr>
          <w:jc w:val="center"/>
        </w:trPr>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r>
    </w:tbl>
    <w:p w:rsidR="008136B6" w:rsidRPr="00B536A0" w:rsidRDefault="008136B6" w:rsidP="008136B6">
      <w:pPr>
        <w:pStyle w:val="BodyText1"/>
        <w:rPr>
          <w:highlight w:val="yellow"/>
        </w:rPr>
      </w:pPr>
      <w:r w:rsidRPr="00B536A0">
        <w:rPr>
          <w:highlight w:val="yellow"/>
        </w:rPr>
        <w:t xml:space="preserve">M= Modtager advis hver gang, A=Tilvalg på brugerens profil </w:t>
      </w:r>
    </w:p>
    <w:p w:rsidR="008136B6" w:rsidRPr="00B536A0" w:rsidRDefault="008136B6" w:rsidP="008136B6">
      <w:pPr>
        <w:pStyle w:val="BodyText1"/>
        <w:rPr>
          <w:highlight w:val="yellow"/>
        </w:rPr>
      </w:pPr>
    </w:p>
    <w:p w:rsidR="008136B6" w:rsidRPr="00B536A0" w:rsidRDefault="008136B6" w:rsidP="00547E9B">
      <w:pPr>
        <w:pStyle w:val="Heading3"/>
        <w:rPr>
          <w:highlight w:val="yellow"/>
        </w:rPr>
      </w:pPr>
      <w:bookmarkStart w:id="95" w:name="_Toc416700856"/>
      <w:bookmarkStart w:id="96" w:name="_Toc418583793"/>
      <w:r w:rsidRPr="00B536A0">
        <w:rPr>
          <w:highlight w:val="yellow"/>
        </w:rPr>
        <w:t>AktivRevideretAnmeldelse</w:t>
      </w:r>
      <w:bookmarkEnd w:id="95"/>
      <w:bookmarkEnd w:id="96"/>
      <w:r w:rsidRPr="00B536A0">
        <w:rPr>
          <w:highlight w:val="yellow"/>
        </w:rPr>
        <w:t xml:space="preserve"> </w:t>
      </w:r>
    </w:p>
    <w:p w:rsidR="008136B6" w:rsidRPr="00B536A0" w:rsidRDefault="008136B6" w:rsidP="00547E9B">
      <w:pPr>
        <w:pStyle w:val="Heading4"/>
        <w:rPr>
          <w:highlight w:val="yellow"/>
        </w:rPr>
      </w:pPr>
      <w:bookmarkStart w:id="97" w:name="_Toc416700857"/>
      <w:r w:rsidRPr="00B536A0">
        <w:rPr>
          <w:highlight w:val="yellow"/>
        </w:rPr>
        <w:t>Formål</w:t>
      </w:r>
      <w:bookmarkEnd w:id="97"/>
    </w:p>
    <w:p w:rsidR="008136B6" w:rsidRPr="00B536A0" w:rsidRDefault="008136B6" w:rsidP="008136B6">
      <w:pPr>
        <w:pStyle w:val="BodyText1"/>
        <w:rPr>
          <w:highlight w:val="yellow"/>
        </w:rPr>
      </w:pPr>
      <w:r w:rsidRPr="00B536A0">
        <w:rPr>
          <w:highlight w:val="yellow"/>
        </w:rPr>
        <w:t xml:space="preserve">Trigges ved </w:t>
      </w:r>
    </w:p>
    <w:p w:rsidR="008136B6" w:rsidRPr="00B536A0" w:rsidRDefault="008136B6" w:rsidP="008136B6">
      <w:pPr>
        <w:pStyle w:val="BodyText1"/>
        <w:numPr>
          <w:ilvl w:val="0"/>
          <w:numId w:val="36"/>
        </w:numPr>
        <w:rPr>
          <w:highlight w:val="yellow"/>
        </w:rPr>
      </w:pPr>
      <w:r w:rsidRPr="00B536A0">
        <w:rPr>
          <w:highlight w:val="yellow"/>
        </w:rPr>
        <w:t xml:space="preserve">Når en revideret anmeldelse godkendes og er blevet flettet sammen med den </w:t>
      </w:r>
      <w:r w:rsidR="00AB0634" w:rsidRPr="00B536A0">
        <w:rPr>
          <w:highlight w:val="yellow"/>
        </w:rPr>
        <w:t>oprindelige</w:t>
      </w:r>
      <w:r w:rsidRPr="00B536A0">
        <w:rPr>
          <w:highlight w:val="yellow"/>
        </w:rPr>
        <w:t xml:space="preserve"> anmeldelse.</w:t>
      </w:r>
    </w:p>
    <w:p w:rsidR="008136B6" w:rsidRPr="00B536A0" w:rsidRDefault="008136B6" w:rsidP="008136B6">
      <w:pPr>
        <w:pStyle w:val="BodyText1"/>
        <w:rPr>
          <w:highlight w:val="yellow"/>
        </w:rPr>
      </w:pPr>
      <w:r w:rsidRPr="00B536A0">
        <w:rPr>
          <w:highlight w:val="yellow"/>
        </w:rPr>
        <w:t>Hvis følgende er opfyldt</w:t>
      </w:r>
    </w:p>
    <w:p w:rsidR="008136B6" w:rsidRPr="00B536A0" w:rsidRDefault="008136B6" w:rsidP="008136B6">
      <w:pPr>
        <w:pStyle w:val="BodyText1"/>
        <w:numPr>
          <w:ilvl w:val="0"/>
          <w:numId w:val="35"/>
        </w:numPr>
        <w:rPr>
          <w:highlight w:val="yellow"/>
        </w:rPr>
      </w:pPr>
      <w:r w:rsidRPr="00B536A0">
        <w:rPr>
          <w:highlight w:val="yellow"/>
        </w:rPr>
        <w:lastRenderedPageBreak/>
        <w:t xml:space="preserve">Betaler har accepteret betalingen, </w:t>
      </w:r>
    </w:p>
    <w:p w:rsidR="008136B6" w:rsidRPr="00B536A0" w:rsidRDefault="008136B6" w:rsidP="008136B6">
      <w:pPr>
        <w:pStyle w:val="BodyText1"/>
        <w:numPr>
          <w:ilvl w:val="0"/>
          <w:numId w:val="35"/>
        </w:numPr>
        <w:rPr>
          <w:highlight w:val="yellow"/>
        </w:rPr>
      </w:pPr>
      <w:r w:rsidRPr="00B536A0">
        <w:rPr>
          <w:highlight w:val="yellow"/>
        </w:rPr>
        <w:t xml:space="preserve">Jordmodtager har accepteret anmeldelsen, </w:t>
      </w:r>
    </w:p>
    <w:p w:rsidR="008136B6" w:rsidRPr="00B536A0" w:rsidRDefault="008136B6" w:rsidP="008136B6">
      <w:pPr>
        <w:pStyle w:val="BodyText1"/>
        <w:numPr>
          <w:ilvl w:val="0"/>
          <w:numId w:val="35"/>
        </w:numPr>
        <w:rPr>
          <w:highlight w:val="yellow"/>
        </w:rPr>
      </w:pPr>
      <w:r w:rsidRPr="00B536A0">
        <w:rPr>
          <w:highlight w:val="yellow"/>
        </w:rPr>
        <w:t>Hvis anmeldelsen kræver myndighedsbehandling – Kommunen har a</w:t>
      </w:r>
      <w:r w:rsidRPr="00B536A0">
        <w:rPr>
          <w:highlight w:val="yellow"/>
        </w:rPr>
        <w:t>c</w:t>
      </w:r>
      <w:r w:rsidRPr="00B536A0">
        <w:rPr>
          <w:highlight w:val="yellow"/>
        </w:rPr>
        <w:t>cepteret anmeldelsen</w:t>
      </w:r>
    </w:p>
    <w:p w:rsidR="008136B6" w:rsidRPr="00B536A0" w:rsidRDefault="008136B6" w:rsidP="008136B6">
      <w:pPr>
        <w:pStyle w:val="BodyText1"/>
        <w:numPr>
          <w:ilvl w:val="0"/>
          <w:numId w:val="35"/>
        </w:numPr>
        <w:rPr>
          <w:highlight w:val="yellow"/>
        </w:rPr>
      </w:pPr>
      <w:r w:rsidRPr="00B536A0">
        <w:rPr>
          <w:highlight w:val="yellow"/>
        </w:rPr>
        <w:t>Hvis jordmodtager anvender FlytJord skal bogholder have accepteret betaleren.</w:t>
      </w:r>
    </w:p>
    <w:p w:rsidR="008136B6" w:rsidRPr="00B536A0" w:rsidRDefault="00AB0634" w:rsidP="008136B6">
      <w:pPr>
        <w:pStyle w:val="BodyText1"/>
        <w:rPr>
          <w:highlight w:val="yellow"/>
        </w:rPr>
      </w:pPr>
      <w:r>
        <w:rPr>
          <w:highlight w:val="yellow"/>
        </w:rPr>
        <w:t>S</w:t>
      </w:r>
      <w:r w:rsidRPr="00B536A0">
        <w:rPr>
          <w:highlight w:val="yellow"/>
        </w:rPr>
        <w:t>endes der et advis til anmelder og transportør med besked om at anmeldelsen er godkendt og frigivet.</w:t>
      </w:r>
    </w:p>
    <w:p w:rsidR="008136B6" w:rsidRPr="00B536A0" w:rsidRDefault="00AB0634" w:rsidP="00547E9B">
      <w:pPr>
        <w:pStyle w:val="Heading4"/>
        <w:rPr>
          <w:highlight w:val="yellow"/>
        </w:rPr>
      </w:pPr>
      <w:bookmarkStart w:id="98" w:name="_Toc416700858"/>
      <w:r w:rsidRPr="00B536A0">
        <w:rPr>
          <w:highlight w:val="yellow"/>
        </w:rPr>
        <w:t>E-mail</w:t>
      </w:r>
      <w:r w:rsidR="008136B6" w:rsidRPr="00B536A0">
        <w:rPr>
          <w:highlight w:val="yellow"/>
        </w:rPr>
        <w:t xml:space="preserve"> tekst</w:t>
      </w:r>
      <w:bookmarkEnd w:id="98"/>
    </w:p>
    <w:p w:rsidR="008136B6" w:rsidRPr="00B536A0" w:rsidRDefault="008136B6" w:rsidP="008136B6">
      <w:pPr>
        <w:pStyle w:val="BodyText1"/>
        <w:rPr>
          <w:highlight w:val="yellow"/>
        </w:rPr>
      </w:pPr>
      <w:r w:rsidRPr="00B536A0">
        <w:rPr>
          <w:highlight w:val="yellow"/>
        </w:rPr>
        <w:t xml:space="preserve">Anmeldelsen er blevet revideret og er nu godkendt. </w:t>
      </w:r>
    </w:p>
    <w:p w:rsidR="008136B6" w:rsidRPr="00B536A0" w:rsidRDefault="008136B6" w:rsidP="008136B6">
      <w:pPr>
        <w:pStyle w:val="BodyText1"/>
        <w:rPr>
          <w:highlight w:val="yellow"/>
        </w:rPr>
      </w:pPr>
      <w:r w:rsidRPr="00B536A0">
        <w:rPr>
          <w:highlight w:val="yellow"/>
        </w:rPr>
        <w:t>I kan påbegynde jordflytningen indenfor den angivne kørselsperiode.</w:t>
      </w:r>
    </w:p>
    <w:p w:rsidR="008136B6" w:rsidRPr="00B536A0" w:rsidRDefault="008136B6" w:rsidP="008136B6">
      <w:pPr>
        <w:pStyle w:val="BodyText1"/>
        <w:rPr>
          <w:highlight w:val="yellow"/>
        </w:rPr>
      </w:pPr>
      <w:r w:rsidRPr="00B536A0">
        <w:rPr>
          <w:highlight w:val="yellow"/>
        </w:rPr>
        <w:t>Den godkendte anmeldelse skal følge jorden.</w:t>
      </w:r>
    </w:p>
    <w:p w:rsidR="008136B6" w:rsidRPr="00B536A0" w:rsidRDefault="008136B6" w:rsidP="008136B6">
      <w:pPr>
        <w:pStyle w:val="BodyText1"/>
        <w:rPr>
          <w:highlight w:val="yellow"/>
        </w:rPr>
      </w:pPr>
      <w:r w:rsidRPr="00B536A0">
        <w:rPr>
          <w:highlight w:val="yellow"/>
        </w:rPr>
        <w:t>Anvender modtageren det digitale bomsystem fra FlytJord.dk, skal anmeldelsen skannes for at få adgang til modtageranlægget.</w:t>
      </w:r>
    </w:p>
    <w:p w:rsidR="008136B6" w:rsidRPr="00B536A0" w:rsidRDefault="008136B6" w:rsidP="008136B6">
      <w:pPr>
        <w:pStyle w:val="BodyText1"/>
        <w:rPr>
          <w:highlight w:val="yellow"/>
        </w:rPr>
      </w:pPr>
      <w:r w:rsidRPr="00B536A0">
        <w:rPr>
          <w:highlight w:val="yellow"/>
        </w:rPr>
        <w:t>Er der behov for at foretage ændringer i anmeldelsen, skal anmeldelsen behan</w:t>
      </w:r>
      <w:r w:rsidRPr="00B536A0">
        <w:rPr>
          <w:highlight w:val="yellow"/>
        </w:rPr>
        <w:t>d</w:t>
      </w:r>
      <w:r w:rsidRPr="00B536A0">
        <w:rPr>
          <w:highlight w:val="yellow"/>
        </w:rPr>
        <w:t>les på ny. Den gamle anmeldelse kan anvendes indtil den nye anmeldelse go</w:t>
      </w:r>
      <w:r w:rsidRPr="00B536A0">
        <w:rPr>
          <w:highlight w:val="yellow"/>
        </w:rPr>
        <w:t>d</w:t>
      </w:r>
      <w:r w:rsidRPr="00B536A0">
        <w:rPr>
          <w:highlight w:val="yellow"/>
        </w:rPr>
        <w:t>kendes.</w:t>
      </w:r>
    </w:p>
    <w:p w:rsidR="008136B6" w:rsidRPr="00B536A0" w:rsidRDefault="008136B6" w:rsidP="008136B6">
      <w:pPr>
        <w:pStyle w:val="BodyText1"/>
        <w:rPr>
          <w:highlight w:val="yellow"/>
        </w:rPr>
      </w:pPr>
      <w:r w:rsidRPr="00B536A0">
        <w:rPr>
          <w:highlight w:val="yellow"/>
        </w:rPr>
        <w:t>OBS: Denne mail er fremsendt af FlytJord og kan ikke besvares.</w:t>
      </w:r>
    </w:p>
    <w:p w:rsidR="008136B6" w:rsidRPr="00B536A0" w:rsidRDefault="008136B6" w:rsidP="00547E9B">
      <w:pPr>
        <w:pStyle w:val="Heading4"/>
        <w:rPr>
          <w:highlight w:val="yellow"/>
        </w:rPr>
      </w:pPr>
      <w:bookmarkStart w:id="99" w:name="_Toc416700859"/>
      <w:r w:rsidRPr="00B536A0">
        <w:rPr>
          <w:highlight w:val="yellow"/>
        </w:rPr>
        <w:t>Modtager</w:t>
      </w:r>
      <w:bookmarkEnd w:id="99"/>
    </w:p>
    <w:tbl>
      <w:tblPr>
        <w:tblStyle w:val="TableSimple3"/>
        <w:tblW w:w="0" w:type="auto"/>
        <w:jc w:val="center"/>
        <w:tblLook w:val="04A0" w:firstRow="1" w:lastRow="0" w:firstColumn="1" w:lastColumn="0" w:noHBand="0" w:noVBand="1"/>
      </w:tblPr>
      <w:tblGrid>
        <w:gridCol w:w="1828"/>
        <w:gridCol w:w="1828"/>
        <w:gridCol w:w="1828"/>
        <w:gridCol w:w="1828"/>
      </w:tblGrid>
      <w:tr w:rsidR="008136B6" w:rsidRPr="00B536A0" w:rsidTr="008136B6">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Interessenter</w:t>
            </w:r>
          </w:p>
        </w:tc>
      </w:tr>
      <w:tr w:rsidR="008136B6" w:rsidRPr="00B536A0" w:rsidTr="008136B6">
        <w:trPr>
          <w:jc w:val="center"/>
        </w:trPr>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r>
    </w:tbl>
    <w:p w:rsidR="008136B6" w:rsidRPr="00B536A0" w:rsidRDefault="008136B6" w:rsidP="008136B6">
      <w:pPr>
        <w:pStyle w:val="BodyText1"/>
        <w:rPr>
          <w:highlight w:val="yellow"/>
        </w:rPr>
      </w:pPr>
      <w:r w:rsidRPr="00B536A0">
        <w:rPr>
          <w:highlight w:val="yellow"/>
        </w:rPr>
        <w:t xml:space="preserve">M= Modtager advis hver gang, A=Tilvalg på brugerens profil </w:t>
      </w:r>
    </w:p>
    <w:p w:rsidR="008136B6" w:rsidRPr="00B536A0" w:rsidRDefault="008136B6" w:rsidP="008136B6">
      <w:pPr>
        <w:pStyle w:val="BodyText1"/>
        <w:rPr>
          <w:highlight w:val="yellow"/>
        </w:rPr>
      </w:pPr>
    </w:p>
    <w:p w:rsidR="008136B6" w:rsidRPr="00B536A0" w:rsidRDefault="008136B6" w:rsidP="00547E9B">
      <w:pPr>
        <w:pStyle w:val="Heading3"/>
        <w:rPr>
          <w:highlight w:val="yellow"/>
        </w:rPr>
      </w:pPr>
      <w:bookmarkStart w:id="100" w:name="_Toc416700860"/>
      <w:bookmarkStart w:id="101" w:name="_Toc418583794"/>
      <w:r w:rsidRPr="00B536A0">
        <w:rPr>
          <w:highlight w:val="yellow"/>
        </w:rPr>
        <w:t>Afslut anmeldelse</w:t>
      </w:r>
      <w:bookmarkEnd w:id="100"/>
      <w:bookmarkEnd w:id="101"/>
    </w:p>
    <w:p w:rsidR="008136B6" w:rsidRPr="00B536A0" w:rsidRDefault="008136B6" w:rsidP="00547E9B">
      <w:pPr>
        <w:pStyle w:val="Heading4"/>
        <w:rPr>
          <w:highlight w:val="yellow"/>
        </w:rPr>
      </w:pPr>
      <w:bookmarkStart w:id="102" w:name="_Toc416700861"/>
      <w:r w:rsidRPr="00B536A0">
        <w:rPr>
          <w:highlight w:val="yellow"/>
        </w:rPr>
        <w:t>Formål</w:t>
      </w:r>
      <w:bookmarkEnd w:id="102"/>
    </w:p>
    <w:p w:rsidR="008136B6" w:rsidRPr="00B536A0" w:rsidRDefault="008136B6" w:rsidP="008136B6">
      <w:pPr>
        <w:pStyle w:val="BodyText1"/>
        <w:rPr>
          <w:highlight w:val="yellow"/>
        </w:rPr>
      </w:pPr>
      <w:r w:rsidRPr="00B536A0">
        <w:rPr>
          <w:highlight w:val="yellow"/>
        </w:rPr>
        <w:t>Trigges når anmeldelsen afsluttes af sagsbehandler, miljømedarbejder eller s</w:t>
      </w:r>
      <w:r w:rsidRPr="00B536A0">
        <w:rPr>
          <w:highlight w:val="yellow"/>
        </w:rPr>
        <w:t>y</w:t>
      </w:r>
      <w:r w:rsidRPr="00B536A0">
        <w:rPr>
          <w:highlight w:val="yellow"/>
        </w:rPr>
        <w:t>stemet.</w:t>
      </w:r>
    </w:p>
    <w:p w:rsidR="008136B6" w:rsidRPr="00B536A0" w:rsidRDefault="00AB0634" w:rsidP="00547E9B">
      <w:pPr>
        <w:pStyle w:val="Heading4"/>
        <w:rPr>
          <w:highlight w:val="yellow"/>
        </w:rPr>
      </w:pPr>
      <w:bookmarkStart w:id="103" w:name="_Toc416700862"/>
      <w:r w:rsidRPr="00B536A0">
        <w:rPr>
          <w:highlight w:val="yellow"/>
        </w:rPr>
        <w:lastRenderedPageBreak/>
        <w:t>E-mail</w:t>
      </w:r>
      <w:r w:rsidR="008136B6" w:rsidRPr="00B536A0">
        <w:rPr>
          <w:highlight w:val="yellow"/>
        </w:rPr>
        <w:t xml:space="preserve"> tekst</w:t>
      </w:r>
      <w:bookmarkEnd w:id="103"/>
    </w:p>
    <w:p w:rsidR="008136B6" w:rsidRPr="00B536A0" w:rsidRDefault="008136B6" w:rsidP="008136B6">
      <w:pPr>
        <w:pStyle w:val="BodyText1"/>
        <w:rPr>
          <w:highlight w:val="yellow"/>
        </w:rPr>
      </w:pPr>
      <w:r w:rsidRPr="00B536A0">
        <w:rPr>
          <w:highlight w:val="yellow"/>
        </w:rPr>
        <w:t xml:space="preserve">Anmeldelsen er afsluttet. </w:t>
      </w:r>
    </w:p>
    <w:p w:rsidR="008136B6" w:rsidRPr="00B536A0" w:rsidRDefault="008136B6" w:rsidP="008136B6">
      <w:pPr>
        <w:pStyle w:val="BodyText1"/>
        <w:rPr>
          <w:highlight w:val="yellow"/>
        </w:rPr>
      </w:pPr>
      <w:r w:rsidRPr="00B536A0">
        <w:rPr>
          <w:highlight w:val="yellow"/>
        </w:rPr>
        <w:t>Anmeldelsen på $Adresse$ kan ikke længere benyttes.</w:t>
      </w:r>
    </w:p>
    <w:p w:rsidR="008136B6" w:rsidRPr="00B536A0" w:rsidRDefault="008136B6" w:rsidP="00547E9B">
      <w:pPr>
        <w:pStyle w:val="Heading4"/>
        <w:rPr>
          <w:highlight w:val="yellow"/>
        </w:rPr>
      </w:pPr>
      <w:bookmarkStart w:id="104" w:name="_Toc416700863"/>
      <w:r w:rsidRPr="00B536A0">
        <w:rPr>
          <w:highlight w:val="yellow"/>
        </w:rPr>
        <w:t>Modtager</w:t>
      </w:r>
      <w:bookmarkEnd w:id="104"/>
    </w:p>
    <w:tbl>
      <w:tblPr>
        <w:tblStyle w:val="TableSimple3"/>
        <w:tblW w:w="0" w:type="auto"/>
        <w:jc w:val="center"/>
        <w:tblLook w:val="04A0" w:firstRow="1" w:lastRow="0" w:firstColumn="1" w:lastColumn="0" w:noHBand="0" w:noVBand="1"/>
      </w:tblPr>
      <w:tblGrid>
        <w:gridCol w:w="1828"/>
        <w:gridCol w:w="1828"/>
        <w:gridCol w:w="1828"/>
        <w:gridCol w:w="1828"/>
      </w:tblGrid>
      <w:tr w:rsidR="008136B6" w:rsidRPr="00B536A0" w:rsidTr="008136B6">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Interessenter</w:t>
            </w:r>
          </w:p>
        </w:tc>
      </w:tr>
      <w:tr w:rsidR="008136B6" w:rsidRPr="00B536A0" w:rsidTr="008136B6">
        <w:trPr>
          <w:jc w:val="center"/>
        </w:trPr>
        <w:tc>
          <w:tcPr>
            <w:tcW w:w="1828" w:type="dxa"/>
          </w:tcPr>
          <w:p w:rsidR="008136B6" w:rsidRPr="00B536A0" w:rsidRDefault="008136B6" w:rsidP="008136B6">
            <w:pPr>
              <w:pStyle w:val="BodyText1"/>
              <w:jc w:val="center"/>
              <w:rPr>
                <w:highlight w:val="yellow"/>
              </w:rPr>
            </w:pPr>
            <w:r w:rsidRPr="00B536A0">
              <w:rPr>
                <w:highlight w:val="yellow"/>
              </w:rPr>
              <w:t>A</w:t>
            </w:r>
          </w:p>
        </w:tc>
        <w:tc>
          <w:tcPr>
            <w:tcW w:w="1828" w:type="dxa"/>
          </w:tcPr>
          <w:p w:rsidR="008136B6" w:rsidRPr="00B536A0" w:rsidRDefault="008136B6" w:rsidP="008136B6">
            <w:pPr>
              <w:pStyle w:val="BodyText1"/>
              <w:jc w:val="center"/>
              <w:rPr>
                <w:highlight w:val="yellow"/>
              </w:rPr>
            </w:pPr>
            <w:r w:rsidRPr="00B536A0">
              <w:rPr>
                <w:highlight w:val="yellow"/>
              </w:rPr>
              <w:t>A</w:t>
            </w:r>
          </w:p>
        </w:tc>
        <w:tc>
          <w:tcPr>
            <w:tcW w:w="1828" w:type="dxa"/>
          </w:tcPr>
          <w:p w:rsidR="008136B6" w:rsidRPr="00B536A0" w:rsidRDefault="008136B6" w:rsidP="008136B6">
            <w:pPr>
              <w:pStyle w:val="BodyText1"/>
              <w:jc w:val="center"/>
              <w:rPr>
                <w:highlight w:val="yellow"/>
              </w:rPr>
            </w:pPr>
            <w:r w:rsidRPr="00B536A0">
              <w:rPr>
                <w:highlight w:val="yellow"/>
              </w:rPr>
              <w:t>A</w:t>
            </w:r>
          </w:p>
        </w:tc>
        <w:tc>
          <w:tcPr>
            <w:tcW w:w="1828" w:type="dxa"/>
          </w:tcPr>
          <w:p w:rsidR="008136B6" w:rsidRPr="00B536A0" w:rsidRDefault="008136B6" w:rsidP="008136B6">
            <w:pPr>
              <w:pStyle w:val="BodyText1"/>
              <w:jc w:val="center"/>
              <w:rPr>
                <w:highlight w:val="yellow"/>
              </w:rPr>
            </w:pPr>
            <w:r w:rsidRPr="00B536A0">
              <w:rPr>
                <w:highlight w:val="yellow"/>
              </w:rPr>
              <w:t>M</w:t>
            </w:r>
          </w:p>
        </w:tc>
      </w:tr>
    </w:tbl>
    <w:p w:rsidR="008136B6" w:rsidRPr="00B536A0" w:rsidRDefault="008136B6" w:rsidP="008136B6">
      <w:pPr>
        <w:pStyle w:val="BodyText1"/>
        <w:rPr>
          <w:highlight w:val="yellow"/>
        </w:rPr>
      </w:pPr>
      <w:r w:rsidRPr="00B536A0">
        <w:rPr>
          <w:highlight w:val="yellow"/>
        </w:rPr>
        <w:t xml:space="preserve">M= Modtager advis hver gang, A=Tilvalg på brugerens profil </w:t>
      </w:r>
    </w:p>
    <w:p w:rsidR="008136B6" w:rsidRPr="00B536A0" w:rsidRDefault="00547E9B" w:rsidP="00547E9B">
      <w:pPr>
        <w:pStyle w:val="Heading2"/>
        <w:rPr>
          <w:highlight w:val="yellow"/>
        </w:rPr>
      </w:pPr>
      <w:bookmarkStart w:id="105" w:name="_Toc418583795"/>
      <w:r w:rsidRPr="00B536A0">
        <w:rPr>
          <w:highlight w:val="yellow"/>
        </w:rPr>
        <w:t>Jordmodtager</w:t>
      </w:r>
      <w:bookmarkEnd w:id="105"/>
    </w:p>
    <w:p w:rsidR="00547E9B" w:rsidRPr="00B536A0" w:rsidRDefault="00547E9B" w:rsidP="00547E9B">
      <w:pPr>
        <w:pStyle w:val="Heading3"/>
        <w:rPr>
          <w:highlight w:val="yellow"/>
        </w:rPr>
      </w:pPr>
      <w:bookmarkStart w:id="106" w:name="_Toc416700865"/>
      <w:bookmarkStart w:id="107" w:name="_Toc418583796"/>
      <w:r w:rsidRPr="00B536A0">
        <w:rPr>
          <w:highlight w:val="yellow"/>
        </w:rPr>
        <w:t>TilAnmelderJordmodtagerAfviserAnmeldelsen</w:t>
      </w:r>
      <w:bookmarkEnd w:id="106"/>
      <w:bookmarkEnd w:id="107"/>
    </w:p>
    <w:p w:rsidR="00547E9B" w:rsidRPr="00B536A0" w:rsidRDefault="00547E9B" w:rsidP="00547E9B">
      <w:pPr>
        <w:pStyle w:val="Heading4"/>
        <w:rPr>
          <w:highlight w:val="yellow"/>
        </w:rPr>
      </w:pPr>
      <w:bookmarkStart w:id="108" w:name="_Toc416700866"/>
      <w:r w:rsidRPr="00B536A0">
        <w:rPr>
          <w:highlight w:val="yellow"/>
        </w:rPr>
        <w:t>Formål</w:t>
      </w:r>
      <w:bookmarkEnd w:id="108"/>
    </w:p>
    <w:p w:rsidR="00547E9B" w:rsidRPr="00B536A0" w:rsidRDefault="00547E9B" w:rsidP="00547E9B">
      <w:pPr>
        <w:pStyle w:val="BodyText1"/>
        <w:rPr>
          <w:highlight w:val="yellow"/>
        </w:rPr>
      </w:pPr>
      <w:r w:rsidRPr="00B536A0">
        <w:rPr>
          <w:highlight w:val="yellow"/>
        </w:rPr>
        <w:t>Trigges af miljømedarbejder på backend anmeldelsen, sagsbehandling fanen.</w:t>
      </w:r>
    </w:p>
    <w:p w:rsidR="00547E9B" w:rsidRPr="00B536A0" w:rsidRDefault="00547E9B" w:rsidP="00547E9B">
      <w:pPr>
        <w:pStyle w:val="BodyText1"/>
        <w:rPr>
          <w:highlight w:val="yellow"/>
        </w:rPr>
      </w:pPr>
      <w:r w:rsidRPr="00B536A0">
        <w:rPr>
          <w:highlight w:val="yellow"/>
        </w:rPr>
        <w:t xml:space="preserve">Hvis Miljømedarbejderen afviser jorden, i </w:t>
      </w:r>
      <w:r w:rsidR="00AB0634" w:rsidRPr="00B536A0">
        <w:rPr>
          <w:highlight w:val="yellow"/>
        </w:rPr>
        <w:t>så fald</w:t>
      </w:r>
      <w:r w:rsidRPr="00B536A0">
        <w:rPr>
          <w:highlight w:val="yellow"/>
        </w:rPr>
        <w:t xml:space="preserve"> skal anmelder have besked.</w:t>
      </w:r>
    </w:p>
    <w:p w:rsidR="00547E9B" w:rsidRPr="00B536A0" w:rsidRDefault="00AB0634" w:rsidP="00547E9B">
      <w:pPr>
        <w:pStyle w:val="Heading4"/>
        <w:rPr>
          <w:highlight w:val="yellow"/>
        </w:rPr>
      </w:pPr>
      <w:bookmarkStart w:id="109" w:name="_Toc416700867"/>
      <w:r w:rsidRPr="00B536A0">
        <w:rPr>
          <w:highlight w:val="yellow"/>
        </w:rPr>
        <w:t>E-mail</w:t>
      </w:r>
      <w:r w:rsidR="00547E9B" w:rsidRPr="00B536A0">
        <w:rPr>
          <w:highlight w:val="yellow"/>
        </w:rPr>
        <w:t xml:space="preserve"> tekst</w:t>
      </w:r>
      <w:bookmarkEnd w:id="109"/>
    </w:p>
    <w:p w:rsidR="00547E9B" w:rsidRPr="00B536A0" w:rsidRDefault="00547E9B" w:rsidP="00547E9B">
      <w:pPr>
        <w:pStyle w:val="BodyText1"/>
        <w:rPr>
          <w:highlight w:val="yellow"/>
        </w:rPr>
      </w:pPr>
      <w:bookmarkStart w:id="110" w:name="OLE_LINK9"/>
      <w:bookmarkStart w:id="111" w:name="OLE_LINK10"/>
      <w:r w:rsidRPr="00B536A0">
        <w:rPr>
          <w:highlight w:val="yellow"/>
        </w:rPr>
        <w:t>Vedr. anmeldelse af jordflytning fra: $Anmeldelse.Oprindelsessted.Adresse$</w:t>
      </w:r>
    </w:p>
    <w:p w:rsidR="00547E9B" w:rsidRPr="00B536A0" w:rsidRDefault="00547E9B" w:rsidP="00547E9B">
      <w:pPr>
        <w:pStyle w:val="BodyText1"/>
        <w:rPr>
          <w:highlight w:val="yellow"/>
        </w:rPr>
      </w:pPr>
      <w:r w:rsidRPr="00B536A0">
        <w:rPr>
          <w:highlight w:val="yellow"/>
        </w:rPr>
        <w:t>$ModtagerAnlaeg.Navn$ kan ikke modtage den anmeldte jord.</w:t>
      </w:r>
    </w:p>
    <w:p w:rsidR="00547E9B" w:rsidRPr="00B536A0" w:rsidRDefault="00547E9B" w:rsidP="00547E9B">
      <w:pPr>
        <w:pStyle w:val="BodyText1"/>
        <w:rPr>
          <w:highlight w:val="yellow"/>
        </w:rPr>
      </w:pPr>
      <w:r w:rsidRPr="00B536A0">
        <w:rPr>
          <w:highlight w:val="yellow"/>
        </w:rPr>
        <w:t>Årsag: $Årsag$</w:t>
      </w:r>
    </w:p>
    <w:p w:rsidR="00547E9B" w:rsidRPr="00B536A0" w:rsidRDefault="00547E9B" w:rsidP="00547E9B">
      <w:pPr>
        <w:pStyle w:val="Heading4"/>
        <w:rPr>
          <w:highlight w:val="yellow"/>
        </w:rPr>
      </w:pPr>
      <w:bookmarkStart w:id="112" w:name="_Toc416700868"/>
      <w:bookmarkEnd w:id="110"/>
      <w:bookmarkEnd w:id="111"/>
      <w:r w:rsidRPr="00B536A0">
        <w:rPr>
          <w:highlight w:val="yellow"/>
        </w:rPr>
        <w:t>Modtager</w:t>
      </w:r>
      <w:bookmarkEnd w:id="112"/>
    </w:p>
    <w:tbl>
      <w:tblPr>
        <w:tblStyle w:val="TableSimple3"/>
        <w:tblW w:w="0" w:type="auto"/>
        <w:jc w:val="center"/>
        <w:tblLook w:val="04A0" w:firstRow="1" w:lastRow="0" w:firstColumn="1" w:lastColumn="0" w:noHBand="0" w:noVBand="1"/>
      </w:tblPr>
      <w:tblGrid>
        <w:gridCol w:w="1828"/>
        <w:gridCol w:w="1828"/>
        <w:gridCol w:w="1828"/>
        <w:gridCol w:w="1828"/>
      </w:tblGrid>
      <w:tr w:rsidR="00547E9B" w:rsidRPr="00B536A0" w:rsidTr="0002177F">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Interessenter</w:t>
            </w:r>
          </w:p>
        </w:tc>
      </w:tr>
      <w:tr w:rsidR="00547E9B" w:rsidRPr="00B536A0" w:rsidTr="0002177F">
        <w:trPr>
          <w:jc w:val="center"/>
        </w:trPr>
        <w:tc>
          <w:tcPr>
            <w:tcW w:w="1828" w:type="dxa"/>
          </w:tcPr>
          <w:p w:rsidR="00547E9B" w:rsidRPr="00B536A0" w:rsidRDefault="00547E9B" w:rsidP="0002177F">
            <w:pPr>
              <w:pStyle w:val="BodyText1"/>
              <w:jc w:val="center"/>
              <w:rPr>
                <w:highlight w:val="yellow"/>
              </w:rPr>
            </w:pPr>
            <w:r w:rsidRPr="00B536A0">
              <w:rPr>
                <w:highlight w:val="yellow"/>
              </w:rPr>
              <w:t>M</w:t>
            </w:r>
          </w:p>
        </w:tc>
        <w:tc>
          <w:tcPr>
            <w:tcW w:w="1828" w:type="dxa"/>
          </w:tcPr>
          <w:p w:rsidR="00547E9B" w:rsidRPr="00B536A0" w:rsidRDefault="00547E9B" w:rsidP="0002177F">
            <w:pPr>
              <w:pStyle w:val="BodyText1"/>
              <w:jc w:val="center"/>
              <w:rPr>
                <w:highlight w:val="yellow"/>
              </w:rPr>
            </w:pPr>
          </w:p>
        </w:tc>
        <w:tc>
          <w:tcPr>
            <w:tcW w:w="1828" w:type="dxa"/>
          </w:tcPr>
          <w:p w:rsidR="00547E9B" w:rsidRPr="00B536A0" w:rsidRDefault="00547E9B" w:rsidP="0002177F">
            <w:pPr>
              <w:pStyle w:val="BodyText1"/>
              <w:jc w:val="center"/>
              <w:rPr>
                <w:highlight w:val="yellow"/>
              </w:rPr>
            </w:pPr>
          </w:p>
        </w:tc>
        <w:tc>
          <w:tcPr>
            <w:tcW w:w="1828" w:type="dxa"/>
          </w:tcPr>
          <w:p w:rsidR="00547E9B" w:rsidRPr="00B536A0" w:rsidRDefault="00547E9B" w:rsidP="0002177F">
            <w:pPr>
              <w:pStyle w:val="BodyText1"/>
              <w:jc w:val="center"/>
              <w:rPr>
                <w:highlight w:val="yellow"/>
              </w:rPr>
            </w:pPr>
          </w:p>
        </w:tc>
      </w:tr>
    </w:tbl>
    <w:p w:rsidR="00547E9B" w:rsidRPr="00B536A0" w:rsidRDefault="00547E9B" w:rsidP="00547E9B">
      <w:pPr>
        <w:pStyle w:val="BodyText1"/>
        <w:rPr>
          <w:highlight w:val="yellow"/>
        </w:rPr>
      </w:pPr>
      <w:r w:rsidRPr="00B536A0">
        <w:rPr>
          <w:highlight w:val="yellow"/>
        </w:rPr>
        <w:t xml:space="preserve">M= Modtager advis </w:t>
      </w:r>
      <w:r w:rsidR="008556A8" w:rsidRPr="00B536A0">
        <w:rPr>
          <w:highlight w:val="yellow"/>
        </w:rPr>
        <w:t>hver gang</w:t>
      </w:r>
      <w:r w:rsidRPr="00B536A0">
        <w:rPr>
          <w:highlight w:val="yellow"/>
        </w:rPr>
        <w:t xml:space="preserve">, A=Tilvalg på brugerens profil </w:t>
      </w:r>
    </w:p>
    <w:p w:rsidR="00547E9B" w:rsidRPr="00B536A0" w:rsidRDefault="00547E9B" w:rsidP="00547E9B">
      <w:pPr>
        <w:pStyle w:val="BodyText1"/>
        <w:rPr>
          <w:highlight w:val="yellow"/>
        </w:rPr>
      </w:pPr>
    </w:p>
    <w:p w:rsidR="00547E9B" w:rsidRPr="00B536A0" w:rsidRDefault="00547E9B" w:rsidP="00547E9B">
      <w:pPr>
        <w:pStyle w:val="Heading3"/>
        <w:rPr>
          <w:highlight w:val="yellow"/>
        </w:rPr>
      </w:pPr>
      <w:bookmarkStart w:id="113" w:name="_Toc416700869"/>
      <w:bookmarkStart w:id="114" w:name="_Toc418583797"/>
      <w:r w:rsidRPr="00B536A0">
        <w:rPr>
          <w:highlight w:val="yellow"/>
        </w:rPr>
        <w:t>TilProeveTagerTidTilJordproever</w:t>
      </w:r>
      <w:bookmarkEnd w:id="113"/>
      <w:bookmarkEnd w:id="114"/>
    </w:p>
    <w:p w:rsidR="00547E9B" w:rsidRPr="00B536A0" w:rsidRDefault="00547E9B" w:rsidP="00547E9B">
      <w:pPr>
        <w:pStyle w:val="Heading4"/>
        <w:rPr>
          <w:highlight w:val="yellow"/>
        </w:rPr>
      </w:pPr>
      <w:bookmarkStart w:id="115" w:name="_Toc416700870"/>
      <w:r w:rsidRPr="00B536A0">
        <w:rPr>
          <w:highlight w:val="yellow"/>
        </w:rPr>
        <w:t>Formål</w:t>
      </w:r>
      <w:bookmarkEnd w:id="115"/>
    </w:p>
    <w:p w:rsidR="00547E9B" w:rsidRPr="00B536A0" w:rsidRDefault="00547E9B" w:rsidP="00547E9B">
      <w:pPr>
        <w:pStyle w:val="BodyText1"/>
        <w:rPr>
          <w:highlight w:val="yellow"/>
        </w:rPr>
      </w:pPr>
      <w:r w:rsidRPr="00B536A0">
        <w:rPr>
          <w:highlight w:val="yellow"/>
        </w:rPr>
        <w:t>Trigges af systemet, når bomsystemet opdater databasen med vognlæs</w:t>
      </w:r>
    </w:p>
    <w:p w:rsidR="00547E9B" w:rsidRPr="00B536A0" w:rsidRDefault="008556A8" w:rsidP="00547E9B">
      <w:pPr>
        <w:pStyle w:val="BodyText1"/>
        <w:rPr>
          <w:highlight w:val="yellow"/>
        </w:rPr>
      </w:pPr>
      <w:r w:rsidRPr="00B536A0">
        <w:rPr>
          <w:highlight w:val="yellow"/>
        </w:rPr>
        <w:t>Systemet sender prøvetager et advis, når vist antal (DB konfigurerbart) af bås</w:t>
      </w:r>
      <w:r w:rsidRPr="00B536A0">
        <w:rPr>
          <w:highlight w:val="yellow"/>
        </w:rPr>
        <w:t>e</w:t>
      </w:r>
      <w:r>
        <w:rPr>
          <w:highlight w:val="yellow"/>
        </w:rPr>
        <w:t>ne er</w:t>
      </w:r>
      <w:r w:rsidRPr="00B536A0">
        <w:rPr>
          <w:highlight w:val="yellow"/>
        </w:rPr>
        <w:t xml:space="preserve"> fyldt med jord for et modtageranlæg</w:t>
      </w:r>
    </w:p>
    <w:p w:rsidR="00547E9B" w:rsidRPr="00B536A0" w:rsidRDefault="008556A8" w:rsidP="00547E9B">
      <w:pPr>
        <w:pStyle w:val="Heading4"/>
        <w:rPr>
          <w:highlight w:val="yellow"/>
        </w:rPr>
      </w:pPr>
      <w:bookmarkStart w:id="116" w:name="_Toc416700871"/>
      <w:r w:rsidRPr="00B536A0">
        <w:rPr>
          <w:highlight w:val="yellow"/>
        </w:rPr>
        <w:lastRenderedPageBreak/>
        <w:t>E-mail</w:t>
      </w:r>
      <w:r w:rsidR="00547E9B" w:rsidRPr="00B536A0">
        <w:rPr>
          <w:highlight w:val="yellow"/>
        </w:rPr>
        <w:t xml:space="preserve"> tekst</w:t>
      </w:r>
      <w:bookmarkEnd w:id="116"/>
      <w:r w:rsidR="00547E9B" w:rsidRPr="00B536A0">
        <w:rPr>
          <w:highlight w:val="yellow"/>
        </w:rPr>
        <w:t xml:space="preserve">    </w:t>
      </w:r>
    </w:p>
    <w:p w:rsidR="00547E9B" w:rsidRPr="00B536A0" w:rsidRDefault="00547E9B" w:rsidP="00547E9B">
      <w:pPr>
        <w:pStyle w:val="BodyText1"/>
        <w:rPr>
          <w:highlight w:val="yellow"/>
        </w:rPr>
      </w:pPr>
      <w:r w:rsidRPr="00B536A0">
        <w:rPr>
          <w:highlight w:val="yellow"/>
        </w:rPr>
        <w:t>Til $Navn$ $Efternavn$</w:t>
      </w:r>
    </w:p>
    <w:p w:rsidR="00547E9B" w:rsidRPr="00B536A0" w:rsidRDefault="00547E9B" w:rsidP="00547E9B">
      <w:pPr>
        <w:pStyle w:val="BodyText1"/>
        <w:rPr>
          <w:highlight w:val="yellow"/>
        </w:rPr>
      </w:pPr>
      <w:bookmarkStart w:id="117" w:name="OLE_LINK25"/>
      <w:bookmarkStart w:id="118" w:name="OLE_LINK26"/>
      <w:r w:rsidRPr="00B536A0">
        <w:rPr>
          <w:highlight w:val="yellow"/>
        </w:rPr>
        <w:t>Bås $baas$ er netop fyldt med jord hos $ModtagerAnlaeg.Navn$.</w:t>
      </w:r>
    </w:p>
    <w:p w:rsidR="00547E9B" w:rsidRPr="00B536A0" w:rsidRDefault="00547E9B" w:rsidP="00547E9B">
      <w:pPr>
        <w:pStyle w:val="BodyText1"/>
        <w:rPr>
          <w:highlight w:val="yellow"/>
        </w:rPr>
      </w:pPr>
      <w:r w:rsidRPr="00B536A0">
        <w:rPr>
          <w:highlight w:val="yellow"/>
        </w:rPr>
        <w:t xml:space="preserve">Vi skal anmode om, at der bliver udtaget jordprøver til stikprøvekontrol i morgen. </w:t>
      </w:r>
    </w:p>
    <w:p w:rsidR="00547E9B" w:rsidRPr="00B536A0" w:rsidRDefault="00547E9B" w:rsidP="00547E9B">
      <w:pPr>
        <w:pStyle w:val="Heading4"/>
        <w:rPr>
          <w:highlight w:val="yellow"/>
        </w:rPr>
      </w:pPr>
      <w:bookmarkStart w:id="119" w:name="_Toc416700872"/>
      <w:bookmarkEnd w:id="117"/>
      <w:bookmarkEnd w:id="118"/>
      <w:r w:rsidRPr="00B536A0">
        <w:rPr>
          <w:highlight w:val="yellow"/>
        </w:rPr>
        <w:t>Modtager</w:t>
      </w:r>
      <w:bookmarkEnd w:id="119"/>
    </w:p>
    <w:p w:rsidR="00547E9B" w:rsidRPr="00B536A0" w:rsidRDefault="00547E9B" w:rsidP="00547E9B">
      <w:pPr>
        <w:pStyle w:val="BodyText1"/>
        <w:rPr>
          <w:highlight w:val="yellow"/>
        </w:rPr>
      </w:pPr>
      <w:r w:rsidRPr="00B536A0">
        <w:rPr>
          <w:highlight w:val="yellow"/>
        </w:rPr>
        <w:t>Alle personer med rollen Prøvetager knyttet til Jordmodtageren</w:t>
      </w:r>
    </w:p>
    <w:p w:rsidR="00547E9B" w:rsidRPr="00B536A0" w:rsidRDefault="00547E9B" w:rsidP="00547E9B">
      <w:pPr>
        <w:pStyle w:val="BodyText1"/>
        <w:rPr>
          <w:highlight w:val="yellow"/>
        </w:rPr>
      </w:pPr>
    </w:p>
    <w:p w:rsidR="00547E9B" w:rsidRPr="00B536A0" w:rsidRDefault="00547E9B" w:rsidP="00B536A0">
      <w:pPr>
        <w:pStyle w:val="Heading3"/>
        <w:rPr>
          <w:highlight w:val="yellow"/>
        </w:rPr>
      </w:pPr>
      <w:bookmarkStart w:id="120" w:name="_Toc416700873"/>
      <w:bookmarkStart w:id="121" w:name="_Toc418583798"/>
      <w:r w:rsidRPr="00B536A0">
        <w:rPr>
          <w:highlight w:val="yellow"/>
        </w:rPr>
        <w:t>TilLabProeveSkalAnalyses</w:t>
      </w:r>
      <w:bookmarkEnd w:id="120"/>
      <w:bookmarkEnd w:id="121"/>
    </w:p>
    <w:p w:rsidR="00547E9B" w:rsidRPr="00B536A0" w:rsidRDefault="00547E9B" w:rsidP="00B536A0">
      <w:pPr>
        <w:pStyle w:val="Heading4"/>
        <w:rPr>
          <w:highlight w:val="yellow"/>
        </w:rPr>
      </w:pPr>
      <w:bookmarkStart w:id="122" w:name="_Toc416700874"/>
      <w:r w:rsidRPr="00B536A0">
        <w:rPr>
          <w:highlight w:val="yellow"/>
        </w:rPr>
        <w:t>Formål</w:t>
      </w:r>
      <w:bookmarkEnd w:id="122"/>
    </w:p>
    <w:p w:rsidR="00547E9B" w:rsidRPr="00B536A0" w:rsidRDefault="00547E9B" w:rsidP="00547E9B">
      <w:pPr>
        <w:pStyle w:val="BodyText1"/>
        <w:rPr>
          <w:highlight w:val="yellow"/>
        </w:rPr>
      </w:pPr>
      <w:r w:rsidRPr="00B536A0">
        <w:rPr>
          <w:highlight w:val="yellow"/>
        </w:rPr>
        <w:t>Trigges på stikprøvesiden når miljømedarbejderen eller prøvetageren tildeler stikprøven til lab.</w:t>
      </w:r>
    </w:p>
    <w:p w:rsidR="00547E9B" w:rsidRPr="00B536A0" w:rsidRDefault="00547E9B" w:rsidP="00547E9B">
      <w:pPr>
        <w:pStyle w:val="BodyText1"/>
        <w:rPr>
          <w:highlight w:val="yellow"/>
        </w:rPr>
      </w:pPr>
      <w:r w:rsidRPr="00B536A0">
        <w:rPr>
          <w:highlight w:val="yellow"/>
        </w:rPr>
        <w:t>Når miljømedarbejder har tildelt analyse til lab.</w:t>
      </w:r>
    </w:p>
    <w:p w:rsidR="00547E9B" w:rsidRPr="00B536A0" w:rsidRDefault="008556A8" w:rsidP="00B536A0">
      <w:pPr>
        <w:pStyle w:val="Heading4"/>
        <w:rPr>
          <w:highlight w:val="yellow"/>
        </w:rPr>
      </w:pPr>
      <w:bookmarkStart w:id="123" w:name="_Toc416700875"/>
      <w:r w:rsidRPr="00B536A0">
        <w:rPr>
          <w:highlight w:val="yellow"/>
        </w:rPr>
        <w:t>E-mail</w:t>
      </w:r>
      <w:r w:rsidR="00547E9B" w:rsidRPr="00B536A0">
        <w:rPr>
          <w:highlight w:val="yellow"/>
        </w:rPr>
        <w:t xml:space="preserve"> tekst</w:t>
      </w:r>
      <w:bookmarkEnd w:id="123"/>
      <w:r w:rsidR="00547E9B" w:rsidRPr="00B536A0">
        <w:rPr>
          <w:highlight w:val="yellow"/>
        </w:rPr>
        <w:t xml:space="preserve">    </w:t>
      </w:r>
    </w:p>
    <w:p w:rsidR="00547E9B" w:rsidRPr="00B536A0" w:rsidRDefault="00547E9B" w:rsidP="00547E9B">
      <w:pPr>
        <w:rPr>
          <w:highlight w:val="yellow"/>
        </w:rPr>
      </w:pPr>
      <w:bookmarkStart w:id="124" w:name="OLE_LINK17"/>
      <w:bookmarkStart w:id="125" w:name="OLE_LINK18"/>
      <w:r w:rsidRPr="00B536A0">
        <w:rPr>
          <w:highlight w:val="yellow"/>
        </w:rPr>
        <w:t xml:space="preserve">Der er </w:t>
      </w:r>
      <w:r w:rsidR="008556A8" w:rsidRPr="00B536A0">
        <w:rPr>
          <w:highlight w:val="yellow"/>
        </w:rPr>
        <w:t>d.d.</w:t>
      </w:r>
      <w:r w:rsidRPr="00B536A0">
        <w:rPr>
          <w:highlight w:val="yellow"/>
        </w:rPr>
        <w:t xml:space="preserve"> fremsendt en jordprøve til analyse.</w:t>
      </w:r>
    </w:p>
    <w:p w:rsidR="00547E9B" w:rsidRPr="00B536A0" w:rsidRDefault="00547E9B" w:rsidP="00547E9B">
      <w:pPr>
        <w:rPr>
          <w:highlight w:val="yellow"/>
        </w:rPr>
      </w:pPr>
      <w:r w:rsidRPr="00B536A0">
        <w:rPr>
          <w:highlight w:val="yellow"/>
        </w:rPr>
        <w:t xml:space="preserve">Når analyseresultatet foreligger, skal registreringen ske her: </w:t>
      </w:r>
    </w:p>
    <w:p w:rsidR="00547E9B" w:rsidRPr="00B536A0" w:rsidRDefault="00547E9B" w:rsidP="00547E9B">
      <w:pPr>
        <w:rPr>
          <w:highlight w:val="yellow"/>
        </w:rPr>
      </w:pPr>
      <w:r w:rsidRPr="00B536A0">
        <w:rPr>
          <w:highlight w:val="yellow"/>
        </w:rPr>
        <w:t>$LinkTilStikProeve$</w:t>
      </w:r>
    </w:p>
    <w:p w:rsidR="00547E9B" w:rsidRPr="00B536A0" w:rsidRDefault="00547E9B" w:rsidP="00B536A0">
      <w:pPr>
        <w:pStyle w:val="Heading4"/>
        <w:rPr>
          <w:highlight w:val="yellow"/>
        </w:rPr>
      </w:pPr>
      <w:bookmarkStart w:id="126" w:name="_Toc416700876"/>
      <w:bookmarkEnd w:id="124"/>
      <w:bookmarkEnd w:id="125"/>
      <w:r w:rsidRPr="00B536A0">
        <w:rPr>
          <w:highlight w:val="yellow"/>
        </w:rPr>
        <w:t>Modtager</w:t>
      </w:r>
      <w:bookmarkEnd w:id="126"/>
    </w:p>
    <w:p w:rsidR="00547E9B" w:rsidRPr="00B536A0" w:rsidRDefault="00547E9B" w:rsidP="00547E9B">
      <w:pPr>
        <w:pStyle w:val="BodyText1"/>
        <w:rPr>
          <w:highlight w:val="yellow"/>
        </w:rPr>
      </w:pPr>
      <w:r w:rsidRPr="00B536A0">
        <w:rPr>
          <w:highlight w:val="yellow"/>
        </w:rPr>
        <w:t>Alle personer med rollen Laboratorium knyttet til Jordmodtager</w:t>
      </w:r>
    </w:p>
    <w:p w:rsidR="00547E9B" w:rsidRPr="00B536A0" w:rsidRDefault="00547E9B" w:rsidP="00547E9B">
      <w:pPr>
        <w:pStyle w:val="BodyText1"/>
        <w:rPr>
          <w:highlight w:val="yellow"/>
        </w:rPr>
      </w:pPr>
    </w:p>
    <w:p w:rsidR="00547E9B" w:rsidRPr="00B536A0" w:rsidRDefault="00547E9B" w:rsidP="00B536A0">
      <w:pPr>
        <w:pStyle w:val="Heading3"/>
        <w:rPr>
          <w:highlight w:val="yellow"/>
        </w:rPr>
      </w:pPr>
      <w:bookmarkStart w:id="127" w:name="_Toc416700877"/>
      <w:bookmarkStart w:id="128" w:name="_Toc418583799"/>
      <w:r w:rsidRPr="00B536A0">
        <w:rPr>
          <w:highlight w:val="yellow"/>
        </w:rPr>
        <w:t>TilMiljoemedarbejderLabErFaerdigMedAnalyse</w:t>
      </w:r>
      <w:bookmarkEnd w:id="127"/>
      <w:bookmarkEnd w:id="128"/>
    </w:p>
    <w:p w:rsidR="00547E9B" w:rsidRPr="00B536A0" w:rsidRDefault="00547E9B" w:rsidP="00B536A0">
      <w:pPr>
        <w:pStyle w:val="Heading4"/>
        <w:rPr>
          <w:highlight w:val="yellow"/>
        </w:rPr>
      </w:pPr>
      <w:bookmarkStart w:id="129" w:name="_Toc416700878"/>
      <w:r w:rsidRPr="00B536A0">
        <w:rPr>
          <w:highlight w:val="yellow"/>
        </w:rPr>
        <w:t>Formål</w:t>
      </w:r>
      <w:bookmarkEnd w:id="129"/>
    </w:p>
    <w:p w:rsidR="00547E9B" w:rsidRPr="00B536A0" w:rsidRDefault="00547E9B" w:rsidP="00547E9B">
      <w:pPr>
        <w:pStyle w:val="BodyText1"/>
        <w:rPr>
          <w:highlight w:val="yellow"/>
        </w:rPr>
      </w:pPr>
      <w:r w:rsidRPr="00B536A0">
        <w:rPr>
          <w:highlight w:val="yellow"/>
        </w:rPr>
        <w:t>Trigges når lab er færdig med analysen på stikprøve siden</w:t>
      </w:r>
    </w:p>
    <w:p w:rsidR="00547E9B" w:rsidRPr="00B536A0" w:rsidRDefault="00547E9B" w:rsidP="00547E9B">
      <w:pPr>
        <w:pStyle w:val="BodyText1"/>
        <w:rPr>
          <w:highlight w:val="yellow"/>
        </w:rPr>
      </w:pPr>
      <w:r w:rsidRPr="00B536A0">
        <w:rPr>
          <w:highlight w:val="yellow"/>
        </w:rPr>
        <w:t>Når lab. er færdig med analysen sendes et advis til miljømedarbejderne hos Jordmodtageren.</w:t>
      </w:r>
    </w:p>
    <w:p w:rsidR="00547E9B" w:rsidRPr="00B536A0" w:rsidRDefault="008556A8" w:rsidP="00B536A0">
      <w:pPr>
        <w:pStyle w:val="Heading4"/>
        <w:rPr>
          <w:highlight w:val="yellow"/>
        </w:rPr>
      </w:pPr>
      <w:bookmarkStart w:id="130" w:name="_Toc416700879"/>
      <w:r w:rsidRPr="00B536A0">
        <w:rPr>
          <w:highlight w:val="yellow"/>
        </w:rPr>
        <w:t>E-mail</w:t>
      </w:r>
      <w:r w:rsidR="00547E9B" w:rsidRPr="00B536A0">
        <w:rPr>
          <w:highlight w:val="yellow"/>
        </w:rPr>
        <w:t xml:space="preserve"> tekst</w:t>
      </w:r>
      <w:bookmarkEnd w:id="130"/>
      <w:r w:rsidR="00547E9B" w:rsidRPr="00B536A0">
        <w:rPr>
          <w:highlight w:val="yellow"/>
        </w:rPr>
        <w:t xml:space="preserve">    </w:t>
      </w:r>
    </w:p>
    <w:p w:rsidR="00547E9B" w:rsidRPr="00B536A0" w:rsidRDefault="00547E9B" w:rsidP="00547E9B">
      <w:pPr>
        <w:pStyle w:val="BodyText1"/>
        <w:rPr>
          <w:highlight w:val="yellow"/>
        </w:rPr>
      </w:pPr>
      <w:bookmarkStart w:id="131" w:name="OLE_LINK21"/>
      <w:bookmarkStart w:id="132" w:name="OLE_LINK22"/>
      <w:r w:rsidRPr="00B536A0">
        <w:rPr>
          <w:highlight w:val="yellow"/>
        </w:rPr>
        <w:t>Analyseresultater for stikprøvenr.: $Stikproe</w:t>
      </w:r>
      <w:r w:rsidRPr="00B536A0">
        <w:rPr>
          <w:highlight w:val="yellow"/>
        </w:rPr>
        <w:tab/>
        <w:t>venr$, jordanmeldelse $Anmelde</w:t>
      </w:r>
      <w:r w:rsidRPr="00B536A0">
        <w:rPr>
          <w:highlight w:val="yellow"/>
        </w:rPr>
        <w:t>l</w:t>
      </w:r>
      <w:r w:rsidRPr="00B536A0">
        <w:rPr>
          <w:highlight w:val="yellow"/>
        </w:rPr>
        <w:t>se.Oprindelsessted.Adresse$ er til rådighed.</w:t>
      </w:r>
    </w:p>
    <w:p w:rsidR="00547E9B" w:rsidRPr="00B536A0" w:rsidRDefault="00547E9B" w:rsidP="00B536A0">
      <w:pPr>
        <w:pStyle w:val="Heading4"/>
        <w:rPr>
          <w:highlight w:val="yellow"/>
        </w:rPr>
      </w:pPr>
      <w:bookmarkStart w:id="133" w:name="_Toc416700880"/>
      <w:bookmarkEnd w:id="131"/>
      <w:bookmarkEnd w:id="132"/>
      <w:r w:rsidRPr="00B536A0">
        <w:rPr>
          <w:highlight w:val="yellow"/>
        </w:rPr>
        <w:t>Modtager</w:t>
      </w:r>
      <w:bookmarkEnd w:id="133"/>
    </w:p>
    <w:p w:rsidR="00547E9B" w:rsidRPr="00B536A0" w:rsidRDefault="00547E9B" w:rsidP="00547E9B">
      <w:pPr>
        <w:pStyle w:val="BodyText1"/>
        <w:rPr>
          <w:highlight w:val="yellow"/>
        </w:rPr>
      </w:pPr>
      <w:r w:rsidRPr="00B536A0">
        <w:rPr>
          <w:highlight w:val="yellow"/>
        </w:rPr>
        <w:t>Alle personer med rollen miljømedarbejder knyttet til Jordmodtageren</w:t>
      </w:r>
    </w:p>
    <w:p w:rsidR="00547E9B" w:rsidRPr="00B536A0" w:rsidRDefault="00547E9B" w:rsidP="00547E9B">
      <w:pPr>
        <w:pStyle w:val="BodyText1"/>
        <w:rPr>
          <w:highlight w:val="yellow"/>
        </w:rPr>
      </w:pPr>
    </w:p>
    <w:p w:rsidR="00547E9B" w:rsidRPr="00B536A0" w:rsidRDefault="00547E9B" w:rsidP="00B536A0">
      <w:pPr>
        <w:pStyle w:val="Heading3"/>
        <w:rPr>
          <w:highlight w:val="yellow"/>
        </w:rPr>
      </w:pPr>
      <w:bookmarkStart w:id="134" w:name="_Toc416700881"/>
      <w:bookmarkStart w:id="135" w:name="_Toc418583800"/>
      <w:r w:rsidRPr="00B536A0">
        <w:rPr>
          <w:highlight w:val="yellow"/>
        </w:rPr>
        <w:t>TilPladsmandNytOmStikproeve</w:t>
      </w:r>
      <w:bookmarkEnd w:id="134"/>
      <w:bookmarkEnd w:id="135"/>
    </w:p>
    <w:p w:rsidR="00547E9B" w:rsidRPr="00B536A0" w:rsidRDefault="00547E9B" w:rsidP="00B536A0">
      <w:pPr>
        <w:pStyle w:val="Heading4"/>
        <w:rPr>
          <w:highlight w:val="yellow"/>
        </w:rPr>
      </w:pPr>
      <w:bookmarkStart w:id="136" w:name="_Toc416700882"/>
      <w:r w:rsidRPr="00B536A0">
        <w:rPr>
          <w:highlight w:val="yellow"/>
        </w:rPr>
        <w:t>Formål</w:t>
      </w:r>
      <w:bookmarkEnd w:id="136"/>
    </w:p>
    <w:p w:rsidR="00547E9B" w:rsidRPr="00B536A0" w:rsidRDefault="00547E9B" w:rsidP="00547E9B">
      <w:pPr>
        <w:pStyle w:val="BodyText1"/>
        <w:rPr>
          <w:highlight w:val="yellow"/>
        </w:rPr>
      </w:pPr>
      <w:r w:rsidRPr="00B536A0">
        <w:rPr>
          <w:highlight w:val="yellow"/>
        </w:rPr>
        <w:t>Trigges når stikprøven sættes til godkendt eller afvist på stikprøvesiden.</w:t>
      </w:r>
    </w:p>
    <w:p w:rsidR="00547E9B" w:rsidRPr="00B536A0" w:rsidRDefault="00547E9B" w:rsidP="00547E9B">
      <w:pPr>
        <w:pStyle w:val="BodyText1"/>
        <w:rPr>
          <w:highlight w:val="yellow"/>
        </w:rPr>
      </w:pPr>
      <w:r w:rsidRPr="00B536A0">
        <w:rPr>
          <w:highlight w:val="yellow"/>
        </w:rPr>
        <w:t>Når analyseresultatet er vurderet af miljømedarbejderen skal Pladsmanden og transportøren have besked om jorden kan modtages og båsen må tømmes eller at jorden er afvist og transportøren skal komme og hente jorden.</w:t>
      </w:r>
    </w:p>
    <w:p w:rsidR="00547E9B" w:rsidRPr="00B536A0" w:rsidRDefault="008556A8" w:rsidP="00B536A0">
      <w:pPr>
        <w:pStyle w:val="Heading4"/>
        <w:rPr>
          <w:highlight w:val="yellow"/>
        </w:rPr>
      </w:pPr>
      <w:bookmarkStart w:id="137" w:name="_Toc416700883"/>
      <w:r w:rsidRPr="00B536A0">
        <w:rPr>
          <w:highlight w:val="yellow"/>
        </w:rPr>
        <w:t>E-mail</w:t>
      </w:r>
      <w:r w:rsidR="00547E9B" w:rsidRPr="00B536A0">
        <w:rPr>
          <w:highlight w:val="yellow"/>
        </w:rPr>
        <w:t xml:space="preserve"> tekst</w:t>
      </w:r>
      <w:bookmarkEnd w:id="137"/>
      <w:r w:rsidR="00547E9B" w:rsidRPr="00B536A0">
        <w:rPr>
          <w:highlight w:val="yellow"/>
        </w:rPr>
        <w:t xml:space="preserve">    </w:t>
      </w:r>
    </w:p>
    <w:p w:rsidR="00547E9B" w:rsidRPr="00B536A0" w:rsidRDefault="00547E9B" w:rsidP="00547E9B">
      <w:pPr>
        <w:pStyle w:val="BodyText1"/>
        <w:rPr>
          <w:highlight w:val="yellow"/>
        </w:rPr>
      </w:pPr>
      <w:bookmarkStart w:id="138" w:name="OLE_LINK23"/>
      <w:bookmarkStart w:id="139" w:name="OLE_LINK24"/>
      <w:r w:rsidRPr="00B536A0">
        <w:rPr>
          <w:highlight w:val="yellow"/>
        </w:rPr>
        <w:t>Jorden i bås $Båsnr$ fra $Anmeldelse.Oprindelsessted.Adresse$ har været udtaget til stikprøvekontrol.</w:t>
      </w:r>
    </w:p>
    <w:p w:rsidR="00547E9B" w:rsidRPr="00B536A0" w:rsidRDefault="00547E9B" w:rsidP="00547E9B">
      <w:pPr>
        <w:pStyle w:val="BodyText1"/>
        <w:rPr>
          <w:highlight w:val="yellow"/>
        </w:rPr>
      </w:pPr>
      <w:r w:rsidRPr="00B536A0">
        <w:rPr>
          <w:highlight w:val="yellow"/>
        </w:rPr>
        <w:t>Jorden herfra er: $Stikprøvestatus$</w:t>
      </w:r>
    </w:p>
    <w:p w:rsidR="00547E9B" w:rsidRPr="00B536A0" w:rsidRDefault="00547E9B" w:rsidP="00547E9B">
      <w:pPr>
        <w:pStyle w:val="BodyText1"/>
        <w:rPr>
          <w:highlight w:val="yellow"/>
        </w:rPr>
      </w:pPr>
      <w:r w:rsidRPr="00B536A0">
        <w:rPr>
          <w:highlight w:val="yellow"/>
        </w:rPr>
        <w:t>Hvis $Stikprøvestatus=Godkendt$ Jorden kan modtages.</w:t>
      </w:r>
    </w:p>
    <w:p w:rsidR="00547E9B" w:rsidRPr="00B536A0" w:rsidRDefault="00547E9B" w:rsidP="00547E9B">
      <w:pPr>
        <w:pStyle w:val="BodyText1"/>
        <w:rPr>
          <w:highlight w:val="yellow"/>
        </w:rPr>
      </w:pPr>
      <w:r w:rsidRPr="00B536A0">
        <w:rPr>
          <w:highlight w:val="yellow"/>
        </w:rPr>
        <w:t>Hvis $Stikprøvestatus=Afvist$ Jorden kan ikke modtages og skal afhentes inde</w:t>
      </w:r>
      <w:r w:rsidRPr="00B536A0">
        <w:rPr>
          <w:highlight w:val="yellow"/>
        </w:rPr>
        <w:t>n</w:t>
      </w:r>
      <w:r w:rsidRPr="00B536A0">
        <w:rPr>
          <w:highlight w:val="yellow"/>
        </w:rPr>
        <w:t>for 3 hverdage.</w:t>
      </w:r>
    </w:p>
    <w:p w:rsidR="00547E9B" w:rsidRPr="00B536A0" w:rsidRDefault="00547E9B" w:rsidP="00547E9B">
      <w:pPr>
        <w:pStyle w:val="BodyText1"/>
        <w:rPr>
          <w:highlight w:val="yellow"/>
        </w:rPr>
      </w:pPr>
      <w:r w:rsidRPr="00B536A0">
        <w:rPr>
          <w:highlight w:val="yellow"/>
        </w:rPr>
        <w:t>$link$</w:t>
      </w:r>
    </w:p>
    <w:p w:rsidR="00547E9B" w:rsidRPr="00B536A0" w:rsidRDefault="00547E9B" w:rsidP="00B536A0">
      <w:pPr>
        <w:pStyle w:val="Heading4"/>
        <w:rPr>
          <w:highlight w:val="yellow"/>
        </w:rPr>
      </w:pPr>
      <w:bookmarkStart w:id="140" w:name="_Toc416700884"/>
      <w:bookmarkEnd w:id="138"/>
      <w:bookmarkEnd w:id="139"/>
      <w:r w:rsidRPr="00B536A0">
        <w:rPr>
          <w:highlight w:val="yellow"/>
        </w:rPr>
        <w:t>Modtager</w:t>
      </w:r>
      <w:bookmarkEnd w:id="140"/>
    </w:p>
    <w:p w:rsidR="00547E9B" w:rsidRPr="00B536A0" w:rsidRDefault="00547E9B" w:rsidP="00547E9B">
      <w:pPr>
        <w:pStyle w:val="BodyText1"/>
        <w:rPr>
          <w:highlight w:val="yellow"/>
        </w:rPr>
      </w:pPr>
      <w:r w:rsidRPr="00B536A0">
        <w:rPr>
          <w:highlight w:val="yellow"/>
        </w:rPr>
        <w:t>Alle personer med rollen pladsmand knyttet til Jordmodtageren</w:t>
      </w:r>
    </w:p>
    <w:p w:rsidR="00547E9B" w:rsidRPr="00B536A0" w:rsidRDefault="00547E9B" w:rsidP="00547E9B">
      <w:pPr>
        <w:pStyle w:val="BodyText1"/>
        <w:rPr>
          <w:highlight w:val="yellow"/>
        </w:rPr>
      </w:pPr>
      <w:r w:rsidRPr="00B536A0">
        <w:rPr>
          <w:highlight w:val="yellow"/>
        </w:rPr>
        <w:t xml:space="preserve">Hvis stikprøven afvises skal anmelder og transportør også have besked. </w:t>
      </w:r>
    </w:p>
    <w:p w:rsidR="00547E9B" w:rsidRPr="00B536A0" w:rsidRDefault="00547E9B" w:rsidP="00547E9B">
      <w:pPr>
        <w:pStyle w:val="BodyText1"/>
        <w:rPr>
          <w:highlight w:val="yellow"/>
        </w:rPr>
      </w:pPr>
    </w:p>
    <w:p w:rsidR="00547E9B" w:rsidRPr="00B536A0" w:rsidRDefault="00547E9B" w:rsidP="00B536A0">
      <w:pPr>
        <w:pStyle w:val="Heading3"/>
        <w:rPr>
          <w:highlight w:val="yellow"/>
        </w:rPr>
      </w:pPr>
      <w:bookmarkStart w:id="141" w:name="_Toc416700885"/>
      <w:bookmarkStart w:id="142" w:name="_Toc418583801"/>
      <w:r w:rsidRPr="00B536A0">
        <w:rPr>
          <w:highlight w:val="yellow"/>
        </w:rPr>
        <w:t>TilBetalerNytFraBogholder</w:t>
      </w:r>
      <w:bookmarkEnd w:id="141"/>
      <w:bookmarkEnd w:id="142"/>
    </w:p>
    <w:p w:rsidR="00547E9B" w:rsidRPr="00B536A0" w:rsidRDefault="00547E9B" w:rsidP="00B536A0">
      <w:pPr>
        <w:pStyle w:val="Heading4"/>
        <w:rPr>
          <w:highlight w:val="yellow"/>
        </w:rPr>
      </w:pPr>
      <w:bookmarkStart w:id="143" w:name="_Toc416700886"/>
      <w:r w:rsidRPr="00B536A0">
        <w:rPr>
          <w:highlight w:val="yellow"/>
        </w:rPr>
        <w:t>Formål</w:t>
      </w:r>
      <w:bookmarkEnd w:id="143"/>
    </w:p>
    <w:p w:rsidR="00547E9B" w:rsidRPr="00B536A0" w:rsidRDefault="00547E9B" w:rsidP="00547E9B">
      <w:pPr>
        <w:pStyle w:val="BodyText1"/>
        <w:rPr>
          <w:highlight w:val="yellow"/>
        </w:rPr>
      </w:pPr>
      <w:r w:rsidRPr="00B536A0">
        <w:rPr>
          <w:highlight w:val="yellow"/>
        </w:rPr>
        <w:t>Trigges på admin. betaler siden, når bogholderen ændrer status på betaleren.</w:t>
      </w:r>
    </w:p>
    <w:p w:rsidR="00547E9B" w:rsidRPr="00B536A0" w:rsidRDefault="00547E9B" w:rsidP="00547E9B">
      <w:pPr>
        <w:pStyle w:val="BodyText1"/>
        <w:rPr>
          <w:highlight w:val="yellow"/>
        </w:rPr>
      </w:pPr>
      <w:r w:rsidRPr="00B536A0">
        <w:rPr>
          <w:highlight w:val="yellow"/>
        </w:rPr>
        <w:t>Når bogholderen har behandlet betalerens anmodning om at kunne aflevere jord til Jordmodtageren, sendes der et advis til betaler med resultatet af boghold</w:t>
      </w:r>
      <w:r w:rsidRPr="00B536A0">
        <w:rPr>
          <w:highlight w:val="yellow"/>
        </w:rPr>
        <w:t>e</w:t>
      </w:r>
      <w:r w:rsidRPr="00B536A0">
        <w:rPr>
          <w:highlight w:val="yellow"/>
        </w:rPr>
        <w:t>rens vurdering.</w:t>
      </w:r>
    </w:p>
    <w:p w:rsidR="00547E9B" w:rsidRPr="00B536A0" w:rsidRDefault="008556A8" w:rsidP="00B536A0">
      <w:pPr>
        <w:pStyle w:val="Heading4"/>
        <w:rPr>
          <w:highlight w:val="yellow"/>
        </w:rPr>
      </w:pPr>
      <w:bookmarkStart w:id="144" w:name="_Toc416700887"/>
      <w:r w:rsidRPr="00B536A0">
        <w:rPr>
          <w:highlight w:val="yellow"/>
        </w:rPr>
        <w:t>E-mail</w:t>
      </w:r>
      <w:r w:rsidR="00547E9B" w:rsidRPr="00B536A0">
        <w:rPr>
          <w:highlight w:val="yellow"/>
        </w:rPr>
        <w:t xml:space="preserve"> tekst</w:t>
      </w:r>
      <w:bookmarkEnd w:id="144"/>
      <w:r w:rsidR="00547E9B" w:rsidRPr="00B536A0">
        <w:rPr>
          <w:highlight w:val="yellow"/>
        </w:rPr>
        <w:t xml:space="preserve">    </w:t>
      </w:r>
    </w:p>
    <w:p w:rsidR="00547E9B" w:rsidRPr="00B536A0" w:rsidRDefault="00547E9B" w:rsidP="00547E9B">
      <w:pPr>
        <w:pStyle w:val="BodyText1"/>
        <w:rPr>
          <w:highlight w:val="yellow"/>
        </w:rPr>
      </w:pPr>
      <w:r w:rsidRPr="00B536A0">
        <w:rPr>
          <w:highlight w:val="yellow"/>
        </w:rPr>
        <w:t>Til $Navn$ $Efternavn$</w:t>
      </w:r>
    </w:p>
    <w:p w:rsidR="00547E9B" w:rsidRPr="00B536A0" w:rsidRDefault="00547E9B" w:rsidP="00547E9B">
      <w:pPr>
        <w:pStyle w:val="BodyText1"/>
        <w:rPr>
          <w:highlight w:val="yellow"/>
        </w:rPr>
      </w:pPr>
      <w:bookmarkStart w:id="145" w:name="OLE_LINK11"/>
      <w:bookmarkStart w:id="146" w:name="OLE_LINK12"/>
      <w:r w:rsidRPr="00B536A0">
        <w:rPr>
          <w:highlight w:val="yellow"/>
        </w:rPr>
        <w:lastRenderedPageBreak/>
        <w:t xml:space="preserve">$Jordmodtager.Navn$ har behandlet din anmodning om at kunne levere jord til dennes modtageranlæg.  </w:t>
      </w:r>
    </w:p>
    <w:p w:rsidR="00547E9B" w:rsidRPr="00B536A0" w:rsidRDefault="00547E9B" w:rsidP="00547E9B">
      <w:pPr>
        <w:pStyle w:val="BodyText1"/>
        <w:rPr>
          <w:highlight w:val="yellow"/>
        </w:rPr>
      </w:pPr>
      <w:r w:rsidRPr="00B536A0">
        <w:rPr>
          <w:highlight w:val="yellow"/>
        </w:rPr>
        <w:t>Vi har tildelt dig følgende status: $StatusBetaler$</w:t>
      </w:r>
    </w:p>
    <w:p w:rsidR="00547E9B" w:rsidRPr="00B536A0" w:rsidRDefault="00547E9B" w:rsidP="00547E9B">
      <w:pPr>
        <w:pStyle w:val="BodyText1"/>
        <w:rPr>
          <w:highlight w:val="yellow"/>
        </w:rPr>
      </w:pPr>
      <w:r w:rsidRPr="00B536A0">
        <w:rPr>
          <w:highlight w:val="yellow"/>
        </w:rPr>
        <w:t xml:space="preserve">Besked: $besked$ </w:t>
      </w:r>
      <w:bookmarkEnd w:id="145"/>
      <w:bookmarkEnd w:id="146"/>
      <w:r w:rsidRPr="00B536A0">
        <w:rPr>
          <w:highlight w:val="yellow"/>
        </w:rPr>
        <w:t>(Hvis betaler godkendt)</w:t>
      </w:r>
    </w:p>
    <w:p w:rsidR="00547E9B" w:rsidRPr="00B536A0" w:rsidRDefault="00547E9B" w:rsidP="00547E9B">
      <w:pPr>
        <w:pStyle w:val="BodyText1"/>
        <w:rPr>
          <w:highlight w:val="yellow"/>
        </w:rPr>
      </w:pPr>
      <w:r w:rsidRPr="00B536A0">
        <w:rPr>
          <w:highlight w:val="yellow"/>
        </w:rPr>
        <w:t>Vi gør opmærksom på, at jordflytninger, hvor der bortskaffes mere end 5 læs pr. dag til tippen, skal aftales med anlægget/pladsmanden dagen før transporten finder sted.</w:t>
      </w:r>
    </w:p>
    <w:p w:rsidR="00547E9B" w:rsidRPr="00B536A0" w:rsidRDefault="00547E9B" w:rsidP="00B536A0">
      <w:pPr>
        <w:pStyle w:val="Heading4"/>
        <w:rPr>
          <w:highlight w:val="yellow"/>
        </w:rPr>
      </w:pPr>
      <w:bookmarkStart w:id="147" w:name="_Toc416700888"/>
      <w:r w:rsidRPr="00B536A0">
        <w:rPr>
          <w:highlight w:val="yellow"/>
        </w:rPr>
        <w:t>Modtager</w:t>
      </w:r>
      <w:bookmarkEnd w:id="147"/>
    </w:p>
    <w:p w:rsidR="00547E9B" w:rsidRPr="00B536A0" w:rsidRDefault="00547E9B" w:rsidP="00547E9B">
      <w:pPr>
        <w:rPr>
          <w:color w:val="000000"/>
          <w:highlight w:val="yellow"/>
        </w:rPr>
      </w:pPr>
      <w:r w:rsidRPr="00B536A0">
        <w:rPr>
          <w:color w:val="000000"/>
          <w:highlight w:val="yellow"/>
        </w:rPr>
        <w:t>Betaler</w:t>
      </w:r>
    </w:p>
    <w:p w:rsidR="00547E9B" w:rsidRPr="00B536A0" w:rsidRDefault="00547E9B" w:rsidP="00547E9B">
      <w:pPr>
        <w:pStyle w:val="BodyText1"/>
        <w:rPr>
          <w:highlight w:val="yellow"/>
        </w:rPr>
      </w:pPr>
    </w:p>
    <w:p w:rsidR="00547E9B" w:rsidRPr="00B536A0" w:rsidRDefault="00547E9B" w:rsidP="00B536A0">
      <w:pPr>
        <w:pStyle w:val="Heading3"/>
        <w:rPr>
          <w:highlight w:val="yellow"/>
        </w:rPr>
      </w:pPr>
      <w:bookmarkStart w:id="148" w:name="OLE_LINK27"/>
      <w:bookmarkStart w:id="149" w:name="OLE_LINK28"/>
      <w:bookmarkStart w:id="150" w:name="_Toc416700889"/>
      <w:bookmarkStart w:id="151" w:name="_Toc418583802"/>
      <w:r w:rsidRPr="00B536A0">
        <w:rPr>
          <w:highlight w:val="yellow"/>
        </w:rPr>
        <w:t>BeskedVedrBetalerAfvistAfBogholder</w:t>
      </w:r>
      <w:bookmarkEnd w:id="148"/>
      <w:bookmarkEnd w:id="149"/>
      <w:bookmarkEnd w:id="150"/>
      <w:bookmarkEnd w:id="151"/>
    </w:p>
    <w:p w:rsidR="00547E9B" w:rsidRPr="00B536A0" w:rsidRDefault="00547E9B" w:rsidP="00B536A0">
      <w:pPr>
        <w:pStyle w:val="Heading4"/>
        <w:rPr>
          <w:highlight w:val="yellow"/>
        </w:rPr>
      </w:pPr>
      <w:bookmarkStart w:id="152" w:name="_Toc416700890"/>
      <w:r w:rsidRPr="00B536A0">
        <w:rPr>
          <w:highlight w:val="yellow"/>
        </w:rPr>
        <w:t>Formål</w:t>
      </w:r>
      <w:bookmarkEnd w:id="152"/>
    </w:p>
    <w:p w:rsidR="00547E9B" w:rsidRPr="00B536A0" w:rsidRDefault="00547E9B" w:rsidP="00547E9B">
      <w:pPr>
        <w:pStyle w:val="BodyText1"/>
        <w:rPr>
          <w:highlight w:val="yellow"/>
        </w:rPr>
      </w:pPr>
      <w:r w:rsidRPr="00B536A0">
        <w:rPr>
          <w:highlight w:val="yellow"/>
        </w:rPr>
        <w:t>Hvis Bogholder afviser betaler, skal der sendes advis til Anmelder og Transpo</w:t>
      </w:r>
      <w:r w:rsidRPr="00B536A0">
        <w:rPr>
          <w:highlight w:val="yellow"/>
        </w:rPr>
        <w:t>r</w:t>
      </w:r>
      <w:r w:rsidRPr="00B536A0">
        <w:rPr>
          <w:highlight w:val="yellow"/>
        </w:rPr>
        <w:t>tør på anmeldelser, som ikke er afsluttet. Anmelder og Transportør skal vide at anmeldelsen ikke længere kan anvendes, da betaler er afvist af bogholderen hos Jordmodtageren.</w:t>
      </w:r>
    </w:p>
    <w:p w:rsidR="00547E9B" w:rsidRPr="00B536A0" w:rsidRDefault="008556A8" w:rsidP="00B536A0">
      <w:pPr>
        <w:pStyle w:val="Heading4"/>
        <w:rPr>
          <w:highlight w:val="yellow"/>
        </w:rPr>
      </w:pPr>
      <w:bookmarkStart w:id="153" w:name="_Toc416700891"/>
      <w:r w:rsidRPr="00B536A0">
        <w:rPr>
          <w:highlight w:val="yellow"/>
        </w:rPr>
        <w:t>E-mail</w:t>
      </w:r>
      <w:r w:rsidR="00547E9B" w:rsidRPr="00B536A0">
        <w:rPr>
          <w:highlight w:val="yellow"/>
        </w:rPr>
        <w:t xml:space="preserve"> tekst</w:t>
      </w:r>
      <w:bookmarkEnd w:id="153"/>
    </w:p>
    <w:p w:rsidR="00547E9B" w:rsidRPr="00B536A0" w:rsidRDefault="00547E9B" w:rsidP="00547E9B">
      <w:pPr>
        <w:pStyle w:val="BodyText1"/>
        <w:rPr>
          <w:highlight w:val="yellow"/>
        </w:rPr>
      </w:pPr>
      <w:r w:rsidRPr="00B536A0">
        <w:rPr>
          <w:highlight w:val="yellow"/>
        </w:rPr>
        <w:t>Betaleren: $Betalernavn$ er afvist af bogholderen hos $Jordmodtagernavn$</w:t>
      </w:r>
    </w:p>
    <w:p w:rsidR="00547E9B" w:rsidRPr="00B536A0" w:rsidRDefault="00547E9B" w:rsidP="00547E9B">
      <w:pPr>
        <w:pStyle w:val="BodyText1"/>
        <w:rPr>
          <w:highlight w:val="yellow"/>
        </w:rPr>
      </w:pPr>
      <w:bookmarkStart w:id="154" w:name="OLE_LINK29"/>
      <w:r w:rsidRPr="00B536A0">
        <w:rPr>
          <w:highlight w:val="yellow"/>
        </w:rPr>
        <w:t>Dette betyder, at jord fra anmeldelsen $Oprindelsessted$ afvises på modtage</w:t>
      </w:r>
      <w:r w:rsidRPr="00B536A0">
        <w:rPr>
          <w:highlight w:val="yellow"/>
        </w:rPr>
        <w:t>r</w:t>
      </w:r>
      <w:r w:rsidRPr="00B536A0">
        <w:rPr>
          <w:highlight w:val="yellow"/>
        </w:rPr>
        <w:t>anlægget</w:t>
      </w:r>
    </w:p>
    <w:p w:rsidR="00547E9B" w:rsidRPr="00B536A0" w:rsidRDefault="00547E9B" w:rsidP="00B536A0">
      <w:pPr>
        <w:pStyle w:val="Heading3"/>
        <w:rPr>
          <w:highlight w:val="yellow"/>
        </w:rPr>
      </w:pPr>
      <w:bookmarkStart w:id="155" w:name="_Toc416700892"/>
      <w:bookmarkStart w:id="156" w:name="_Toc418583803"/>
      <w:bookmarkEnd w:id="154"/>
      <w:r w:rsidRPr="00B536A0">
        <w:rPr>
          <w:highlight w:val="yellow"/>
        </w:rPr>
        <w:t>Opgørelse over mængde modtaget jord</w:t>
      </w:r>
      <w:bookmarkEnd w:id="155"/>
      <w:bookmarkEnd w:id="156"/>
    </w:p>
    <w:p w:rsidR="00547E9B" w:rsidRPr="00B536A0" w:rsidRDefault="00547E9B" w:rsidP="00B536A0">
      <w:pPr>
        <w:pStyle w:val="Heading4"/>
        <w:rPr>
          <w:highlight w:val="yellow"/>
        </w:rPr>
      </w:pPr>
      <w:bookmarkStart w:id="157" w:name="_Toc416700893"/>
      <w:r w:rsidRPr="00B536A0">
        <w:rPr>
          <w:highlight w:val="yellow"/>
        </w:rPr>
        <w:t>Formål</w:t>
      </w:r>
      <w:bookmarkEnd w:id="157"/>
    </w:p>
    <w:p w:rsidR="00547E9B" w:rsidRPr="00B536A0" w:rsidRDefault="00547E9B" w:rsidP="00547E9B">
      <w:pPr>
        <w:pStyle w:val="BodyText1"/>
        <w:rPr>
          <w:highlight w:val="yellow"/>
        </w:rPr>
      </w:pPr>
      <w:r w:rsidRPr="00B536A0">
        <w:rPr>
          <w:highlight w:val="yellow"/>
        </w:rPr>
        <w:t>Trigges af systemet, når bomsystemet opretter vognlæs.</w:t>
      </w:r>
    </w:p>
    <w:p w:rsidR="00547E9B" w:rsidRPr="00B536A0" w:rsidRDefault="00547E9B" w:rsidP="00547E9B">
      <w:pPr>
        <w:pStyle w:val="BodyText1"/>
        <w:rPr>
          <w:highlight w:val="yellow"/>
        </w:rPr>
      </w:pPr>
      <w:r w:rsidRPr="00B536A0">
        <w:rPr>
          <w:highlight w:val="yellow"/>
        </w:rPr>
        <w:t xml:space="preserve">Fx hvis </w:t>
      </w:r>
      <w:r w:rsidR="008556A8" w:rsidRPr="00B536A0">
        <w:rPr>
          <w:highlight w:val="yellow"/>
        </w:rPr>
        <w:t>75 %</w:t>
      </w:r>
      <w:r w:rsidRPr="00B536A0">
        <w:rPr>
          <w:highlight w:val="yellow"/>
        </w:rPr>
        <w:t xml:space="preserve"> af jorden er kørt på anmeldelsen eller hvis personen har indstillet et personlig % kørt jord i sin profil.</w:t>
      </w:r>
    </w:p>
    <w:p w:rsidR="00547E9B" w:rsidRPr="00B536A0" w:rsidRDefault="008556A8" w:rsidP="00B536A0">
      <w:pPr>
        <w:pStyle w:val="Heading4"/>
        <w:rPr>
          <w:highlight w:val="yellow"/>
        </w:rPr>
      </w:pPr>
      <w:bookmarkStart w:id="158" w:name="_Toc416700894"/>
      <w:r w:rsidRPr="00B536A0">
        <w:rPr>
          <w:highlight w:val="yellow"/>
        </w:rPr>
        <w:t>E-mail</w:t>
      </w:r>
      <w:r w:rsidR="00547E9B" w:rsidRPr="00B536A0">
        <w:rPr>
          <w:highlight w:val="yellow"/>
        </w:rPr>
        <w:t xml:space="preserve"> tekst</w:t>
      </w:r>
      <w:bookmarkEnd w:id="158"/>
      <w:r w:rsidR="00547E9B" w:rsidRPr="00B536A0">
        <w:rPr>
          <w:highlight w:val="yellow"/>
        </w:rPr>
        <w:t xml:space="preserve">   </w:t>
      </w:r>
    </w:p>
    <w:p w:rsidR="00547E9B" w:rsidRPr="00B536A0" w:rsidRDefault="00547E9B" w:rsidP="00547E9B">
      <w:pPr>
        <w:pStyle w:val="BodyText1"/>
        <w:rPr>
          <w:highlight w:val="yellow"/>
        </w:rPr>
      </w:pPr>
      <w:r w:rsidRPr="00B536A0">
        <w:rPr>
          <w:highlight w:val="yellow"/>
        </w:rPr>
        <w:t>Vedrørende jordflytning fra: $adresse$</w:t>
      </w:r>
    </w:p>
    <w:p w:rsidR="00547E9B" w:rsidRPr="00B536A0" w:rsidRDefault="00547E9B" w:rsidP="00547E9B">
      <w:pPr>
        <w:pStyle w:val="BodyText1"/>
        <w:rPr>
          <w:highlight w:val="yellow"/>
        </w:rPr>
      </w:pPr>
      <w:r w:rsidRPr="00B536A0">
        <w:rPr>
          <w:highlight w:val="yellow"/>
        </w:rPr>
        <w:t>$alarm$</w:t>
      </w:r>
    </w:p>
    <w:p w:rsidR="00547E9B" w:rsidRPr="00B536A0" w:rsidRDefault="00547E9B" w:rsidP="00547E9B">
      <w:pPr>
        <w:pStyle w:val="BodyText1"/>
        <w:rPr>
          <w:highlight w:val="yellow"/>
        </w:rPr>
      </w:pPr>
      <w:r w:rsidRPr="00B536A0">
        <w:rPr>
          <w:highlight w:val="yellow"/>
        </w:rPr>
        <w:t>OBS: Denne mail er fremsendt af FlytJord og kan ikke besvares.</w:t>
      </w:r>
    </w:p>
    <w:p w:rsidR="00547E9B" w:rsidRPr="00B536A0" w:rsidRDefault="00547E9B" w:rsidP="00B536A0">
      <w:pPr>
        <w:pStyle w:val="Heading4"/>
        <w:rPr>
          <w:highlight w:val="yellow"/>
        </w:rPr>
      </w:pPr>
      <w:bookmarkStart w:id="159" w:name="_Toc416700895"/>
      <w:r w:rsidRPr="00B536A0">
        <w:rPr>
          <w:highlight w:val="yellow"/>
        </w:rPr>
        <w:lastRenderedPageBreak/>
        <w:t>Modtager</w:t>
      </w:r>
      <w:bookmarkEnd w:id="159"/>
    </w:p>
    <w:tbl>
      <w:tblPr>
        <w:tblStyle w:val="TableSimple3"/>
        <w:tblW w:w="0" w:type="auto"/>
        <w:jc w:val="center"/>
        <w:tblLook w:val="04A0" w:firstRow="1" w:lastRow="0" w:firstColumn="1" w:lastColumn="0" w:noHBand="0" w:noVBand="1"/>
      </w:tblPr>
      <w:tblGrid>
        <w:gridCol w:w="1828"/>
        <w:gridCol w:w="1828"/>
        <w:gridCol w:w="1828"/>
        <w:gridCol w:w="1828"/>
      </w:tblGrid>
      <w:tr w:rsidR="00547E9B" w:rsidRPr="00B536A0" w:rsidTr="0002177F">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Interessenter</w:t>
            </w:r>
          </w:p>
        </w:tc>
      </w:tr>
      <w:tr w:rsidR="00547E9B" w:rsidRPr="00B536A0" w:rsidTr="0002177F">
        <w:trPr>
          <w:jc w:val="center"/>
        </w:trPr>
        <w:tc>
          <w:tcPr>
            <w:tcW w:w="1828" w:type="dxa"/>
          </w:tcPr>
          <w:p w:rsidR="00547E9B" w:rsidRPr="00B536A0" w:rsidRDefault="00547E9B" w:rsidP="0002177F">
            <w:pPr>
              <w:pStyle w:val="BodyText1"/>
              <w:jc w:val="center"/>
              <w:rPr>
                <w:highlight w:val="yellow"/>
              </w:rPr>
            </w:pPr>
            <w:r w:rsidRPr="00B536A0">
              <w:rPr>
                <w:highlight w:val="yellow"/>
              </w:rPr>
              <w:t>A</w:t>
            </w:r>
          </w:p>
        </w:tc>
        <w:tc>
          <w:tcPr>
            <w:tcW w:w="1828" w:type="dxa"/>
          </w:tcPr>
          <w:p w:rsidR="00547E9B" w:rsidRPr="00B536A0" w:rsidRDefault="00547E9B" w:rsidP="0002177F">
            <w:pPr>
              <w:pStyle w:val="BodyText1"/>
              <w:jc w:val="center"/>
              <w:rPr>
                <w:highlight w:val="yellow"/>
              </w:rPr>
            </w:pPr>
            <w:r w:rsidRPr="00B536A0">
              <w:rPr>
                <w:highlight w:val="yellow"/>
              </w:rPr>
              <w:t>A</w:t>
            </w:r>
          </w:p>
        </w:tc>
        <w:tc>
          <w:tcPr>
            <w:tcW w:w="1828" w:type="dxa"/>
          </w:tcPr>
          <w:p w:rsidR="00547E9B" w:rsidRPr="00B536A0" w:rsidRDefault="00547E9B" w:rsidP="0002177F">
            <w:pPr>
              <w:pStyle w:val="BodyText1"/>
              <w:jc w:val="center"/>
              <w:rPr>
                <w:highlight w:val="yellow"/>
              </w:rPr>
            </w:pPr>
            <w:r w:rsidRPr="00B536A0">
              <w:rPr>
                <w:highlight w:val="yellow"/>
              </w:rPr>
              <w:t>A</w:t>
            </w:r>
          </w:p>
        </w:tc>
        <w:tc>
          <w:tcPr>
            <w:tcW w:w="1828" w:type="dxa"/>
          </w:tcPr>
          <w:p w:rsidR="00547E9B" w:rsidRPr="00B536A0" w:rsidRDefault="00547E9B" w:rsidP="0002177F">
            <w:pPr>
              <w:pStyle w:val="BodyText1"/>
              <w:jc w:val="center"/>
              <w:rPr>
                <w:highlight w:val="yellow"/>
              </w:rPr>
            </w:pPr>
            <w:r w:rsidRPr="00B536A0">
              <w:rPr>
                <w:highlight w:val="yellow"/>
              </w:rPr>
              <w:t>S</w:t>
            </w:r>
          </w:p>
        </w:tc>
      </w:tr>
    </w:tbl>
    <w:p w:rsidR="00547E9B" w:rsidRPr="00B536A0" w:rsidRDefault="00547E9B" w:rsidP="00547E9B">
      <w:pPr>
        <w:pStyle w:val="BodyText1"/>
        <w:rPr>
          <w:highlight w:val="yellow"/>
        </w:rPr>
      </w:pPr>
      <w:r w:rsidRPr="00B536A0">
        <w:rPr>
          <w:highlight w:val="yellow"/>
        </w:rPr>
        <w:t xml:space="preserve">M= Modtager advis hver gang, A=Tilvalg på brugerens profil </w:t>
      </w:r>
    </w:p>
    <w:p w:rsidR="00547E9B" w:rsidRPr="00B536A0" w:rsidRDefault="00547E9B" w:rsidP="00547E9B">
      <w:pPr>
        <w:pStyle w:val="BodyText1"/>
        <w:rPr>
          <w:highlight w:val="yellow"/>
        </w:rPr>
      </w:pPr>
      <w:r w:rsidRPr="00B536A0">
        <w:rPr>
          <w:highlight w:val="yellow"/>
        </w:rPr>
        <w:t>S: Interessenterne får advis samtidig med anmelder, da interessenterne ikke nødvendigvis har en profil i systemet.</w:t>
      </w:r>
    </w:p>
    <w:p w:rsidR="00547E9B" w:rsidRDefault="00547E9B" w:rsidP="00547E9B">
      <w:pPr>
        <w:rPr>
          <w:color w:val="000000"/>
          <w:highlight w:val="white"/>
        </w:rPr>
      </w:pPr>
    </w:p>
    <w:p w:rsidR="007B25D5" w:rsidRDefault="007B25D5">
      <w:pPr>
        <w:spacing w:line="240" w:lineRule="auto"/>
        <w:rPr>
          <w:b/>
          <w:bCs/>
          <w:caps/>
          <w:sz w:val="22"/>
          <w:szCs w:val="28"/>
          <w:lang w:eastAsia="en-US"/>
        </w:rPr>
      </w:pPr>
      <w:r>
        <w:br w:type="page"/>
      </w:r>
    </w:p>
    <w:p w:rsidR="00547E9B" w:rsidRPr="006F4875" w:rsidRDefault="007B25D5" w:rsidP="007B25D5">
      <w:pPr>
        <w:pStyle w:val="Heading1"/>
        <w:rPr>
          <w:highlight w:val="yellow"/>
        </w:rPr>
      </w:pPr>
      <w:bookmarkStart w:id="160" w:name="_Toc418583804"/>
      <w:r w:rsidRPr="006F4875">
        <w:rPr>
          <w:highlight w:val="yellow"/>
        </w:rPr>
        <w:lastRenderedPageBreak/>
        <w:t>Historik og kommunikation for anmeldelse</w:t>
      </w:r>
      <w:r w:rsidR="008F0E31" w:rsidRPr="006F4875">
        <w:rPr>
          <w:highlight w:val="yellow"/>
        </w:rPr>
        <w:t>n</w:t>
      </w:r>
      <w:bookmarkEnd w:id="160"/>
    </w:p>
    <w:p w:rsidR="006F4875" w:rsidRPr="006F4875" w:rsidRDefault="008F0E31">
      <w:pPr>
        <w:spacing w:line="240" w:lineRule="auto"/>
        <w:rPr>
          <w:highlight w:val="yellow"/>
        </w:rPr>
      </w:pPr>
      <w:r w:rsidRPr="006F4875">
        <w:rPr>
          <w:highlight w:val="yellow"/>
        </w:rPr>
        <w:t>For brugere der har adgang til den interne applikation (sagsbehandler, milj</w:t>
      </w:r>
      <w:r w:rsidRPr="006F4875">
        <w:rPr>
          <w:highlight w:val="yellow"/>
        </w:rPr>
        <w:t>ø</w:t>
      </w:r>
      <w:r w:rsidRPr="006F4875">
        <w:rPr>
          <w:highlight w:val="yellow"/>
        </w:rPr>
        <w:t>medarbejder, bogholder, pladsmand m.fl.) er der, når anmeldelsen åbnes, a</w:t>
      </w:r>
      <w:r w:rsidRPr="006F4875">
        <w:rPr>
          <w:highlight w:val="yellow"/>
        </w:rPr>
        <w:t>d</w:t>
      </w:r>
      <w:r w:rsidRPr="006F4875">
        <w:rPr>
          <w:highlight w:val="yellow"/>
        </w:rPr>
        <w:t>gang til fanen ”Historisk og kommunikation”</w:t>
      </w:r>
      <w:r w:rsidR="006F4875">
        <w:rPr>
          <w:highlight w:val="yellow"/>
        </w:rPr>
        <w:t>, se skærmdump herunder</w:t>
      </w:r>
      <w:r w:rsidRPr="006F4875">
        <w:rPr>
          <w:highlight w:val="yellow"/>
        </w:rPr>
        <w:t>. På denne fanen findes log en over</w:t>
      </w:r>
      <w:r w:rsidR="006F4875" w:rsidRPr="006F4875">
        <w:rPr>
          <w:highlight w:val="yellow"/>
        </w:rPr>
        <w:t>sigt over de hændelser (aktioner</w:t>
      </w:r>
      <w:r w:rsidRPr="006F4875">
        <w:rPr>
          <w:highlight w:val="yellow"/>
        </w:rPr>
        <w:t xml:space="preserve">) </w:t>
      </w:r>
      <w:r w:rsidR="006F4875" w:rsidRPr="006F4875">
        <w:rPr>
          <w:highlight w:val="yellow"/>
        </w:rPr>
        <w:t>og den kommunikation der har været på anmeldelsen.</w:t>
      </w:r>
    </w:p>
    <w:p w:rsidR="006F4875" w:rsidRPr="006F4875" w:rsidRDefault="006F4875">
      <w:pPr>
        <w:spacing w:line="240" w:lineRule="auto"/>
        <w:rPr>
          <w:highlight w:val="yellow"/>
        </w:rPr>
      </w:pPr>
    </w:p>
    <w:p w:rsidR="00D32166" w:rsidRPr="006F4875" w:rsidRDefault="006F4875">
      <w:pPr>
        <w:spacing w:line="240" w:lineRule="auto"/>
        <w:rPr>
          <w:highlight w:val="yellow"/>
        </w:rPr>
      </w:pPr>
      <w:r w:rsidRPr="006F4875">
        <w:rPr>
          <w:highlight w:val="yellow"/>
        </w:rPr>
        <w:t>Hændelserne kan både være nogle brugerne har fortaget fx gemning eller in</w:t>
      </w:r>
      <w:r w:rsidRPr="006F4875">
        <w:rPr>
          <w:highlight w:val="yellow"/>
        </w:rPr>
        <w:t>d</w:t>
      </w:r>
      <w:r w:rsidRPr="006F4875">
        <w:rPr>
          <w:highlight w:val="yellow"/>
        </w:rPr>
        <w:t>sendelse af anmeldelsen, men kan også være aktioner, som systemet har for</w:t>
      </w:r>
      <w:r w:rsidRPr="006F4875">
        <w:rPr>
          <w:highlight w:val="yellow"/>
        </w:rPr>
        <w:t>e</w:t>
      </w:r>
      <w:r w:rsidRPr="006F4875">
        <w:rPr>
          <w:highlight w:val="yellow"/>
        </w:rPr>
        <w:t xml:space="preserve">taget som fx at gøre anmeldelsen aktiv eller afsende en advis </w:t>
      </w:r>
      <w:r w:rsidR="008556A8" w:rsidRPr="006F4875">
        <w:rPr>
          <w:highlight w:val="yellow"/>
        </w:rPr>
        <w:t>e-mail</w:t>
      </w:r>
      <w:r w:rsidRPr="006F4875">
        <w:rPr>
          <w:highlight w:val="yellow"/>
        </w:rPr>
        <w:t xml:space="preserve"> til betaler med link til acceptering af betalingen.</w:t>
      </w:r>
      <w:r w:rsidRPr="006F4875">
        <w:rPr>
          <w:highlight w:val="yellow"/>
        </w:rPr>
        <w:br/>
      </w:r>
    </w:p>
    <w:p w:rsidR="006F4875" w:rsidRPr="006F4875" w:rsidRDefault="006F4875">
      <w:pPr>
        <w:spacing w:line="240" w:lineRule="auto"/>
        <w:rPr>
          <w:highlight w:val="yellow"/>
        </w:rPr>
      </w:pPr>
      <w:r w:rsidRPr="006F4875">
        <w:rPr>
          <w:highlight w:val="yellow"/>
        </w:rPr>
        <w:t>Kommunikation er den kommunikation, som der er mulighed at udveksle ge</w:t>
      </w:r>
      <w:r w:rsidRPr="006F4875">
        <w:rPr>
          <w:highlight w:val="yellow"/>
        </w:rPr>
        <w:t>n</w:t>
      </w:r>
      <w:r w:rsidRPr="006F4875">
        <w:rPr>
          <w:highlight w:val="yellow"/>
        </w:rPr>
        <w:t xml:space="preserve">nem FlytJord.dk mellem de forskellige aktører i en anmeldelse. Oftest er det kommunikation mellem kommune og anmelder. </w:t>
      </w:r>
    </w:p>
    <w:p w:rsidR="008F0E31" w:rsidRPr="006F4875" w:rsidRDefault="008F0E31">
      <w:pPr>
        <w:spacing w:line="240" w:lineRule="auto"/>
        <w:rPr>
          <w:highlight w:val="yellow"/>
        </w:rPr>
      </w:pPr>
    </w:p>
    <w:p w:rsidR="007B25D5" w:rsidRDefault="00D32166">
      <w:pPr>
        <w:spacing w:line="240" w:lineRule="auto"/>
        <w:rPr>
          <w:b/>
          <w:bCs/>
          <w:caps/>
          <w:sz w:val="22"/>
          <w:szCs w:val="28"/>
          <w:lang w:eastAsia="en-US"/>
        </w:rPr>
      </w:pPr>
      <w:r w:rsidRPr="006F4875">
        <w:rPr>
          <w:noProof/>
          <w:highlight w:val="yellow"/>
        </w:rPr>
        <w:drawing>
          <wp:inline distT="0" distB="0" distL="0" distR="0" wp14:anchorId="66D89F4E" wp14:editId="1F646D8C">
            <wp:extent cx="5043055" cy="2761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49858" cy="2765471"/>
                    </a:xfrm>
                    <a:prstGeom prst="rect">
                      <a:avLst/>
                    </a:prstGeom>
                  </pic:spPr>
                </pic:pic>
              </a:graphicData>
            </a:graphic>
          </wp:inline>
        </w:drawing>
      </w:r>
      <w:r w:rsidRPr="00D32166">
        <w:t xml:space="preserve"> </w:t>
      </w:r>
      <w:r w:rsidR="007B25D5">
        <w:br w:type="page"/>
      </w:r>
    </w:p>
    <w:p w:rsidR="00950B21" w:rsidRDefault="00950B21" w:rsidP="00950B21">
      <w:pPr>
        <w:pStyle w:val="Heading1"/>
      </w:pPr>
      <w:bookmarkStart w:id="161" w:name="_Toc418583805"/>
      <w:r>
        <w:lastRenderedPageBreak/>
        <w:t>ServiceTrigger</w:t>
      </w:r>
      <w:bookmarkEnd w:id="161"/>
    </w:p>
    <w:p w:rsidR="00950B21" w:rsidRDefault="00950B21" w:rsidP="00950B21">
      <w:pPr>
        <w:pStyle w:val="Heading2"/>
      </w:pPr>
      <w:bookmarkStart w:id="162" w:name="_Toc418583806"/>
      <w:r>
        <w:t>Reload adresser</w:t>
      </w:r>
      <w:bookmarkEnd w:id="162"/>
    </w:p>
    <w:p w:rsidR="00950B21" w:rsidRPr="00267561" w:rsidRDefault="00950B21" w:rsidP="00950B21">
      <w:pPr>
        <w:pStyle w:val="BodyText1"/>
      </w:pPr>
      <w:r>
        <w:t>Kan kaldes med en bat fil på serveren. Denne henter adresser til cachen for at få acceptabel hastighed på adresse søgningen.</w:t>
      </w:r>
    </w:p>
    <w:p w:rsidR="00950B21" w:rsidRDefault="00193AAF" w:rsidP="00950B21">
      <w:pPr>
        <w:pStyle w:val="Heading2"/>
      </w:pPr>
      <w:bookmarkStart w:id="163" w:name="_Afslut_gamle_anmeldelser"/>
      <w:bookmarkStart w:id="164" w:name="_Toc418583807"/>
      <w:bookmarkEnd w:id="163"/>
      <w:r>
        <w:softHyphen/>
      </w:r>
      <w:r>
        <w:softHyphen/>
      </w:r>
      <w:r>
        <w:softHyphen/>
      </w:r>
      <w:r>
        <w:softHyphen/>
      </w:r>
      <w:r>
        <w:softHyphen/>
      </w:r>
      <w:r w:rsidR="00950B21">
        <w:softHyphen/>
        <w:t>Afslut gamle anmeldelser</w:t>
      </w:r>
      <w:bookmarkEnd w:id="164"/>
      <w:r w:rsidR="00950B21">
        <w:t xml:space="preserve"> </w:t>
      </w:r>
    </w:p>
    <w:p w:rsidR="00950B21" w:rsidRPr="00267561" w:rsidRDefault="00950B21" w:rsidP="00950B21">
      <w:pPr>
        <w:pStyle w:val="BodyText1"/>
      </w:pPr>
      <w:r>
        <w:t>Kan kaldes med en bat fil på serveren.</w:t>
      </w:r>
      <w:r>
        <w:br/>
        <w:t>Er planlagt til at køre hver nat. Jobbet afslutter alle anmeldelser, hvor kørsel slut datoen</w:t>
      </w:r>
      <w:r w:rsidRPr="00267561">
        <w:t xml:space="preserve"> er</w:t>
      </w:r>
      <w:r>
        <w:t xml:space="preserve"> mere end</w:t>
      </w:r>
      <w:r w:rsidRPr="00267561">
        <w:t xml:space="preserve"> </w:t>
      </w:r>
      <w:r>
        <w:t xml:space="preserve">n </w:t>
      </w:r>
      <w:r w:rsidRPr="00267561">
        <w:t>antal uger</w:t>
      </w:r>
      <w:r>
        <w:t xml:space="preserve"> (n er pt. sat til 2 uger)</w:t>
      </w:r>
      <w:r w:rsidRPr="00267561">
        <w:t xml:space="preserve"> </w:t>
      </w:r>
      <w:r>
        <w:t>før (tidligere end) dags dato. Med dags dato menes i denne sammenhæng aktuel dato for afvikling af jobbet (bat filen).</w:t>
      </w:r>
      <w:r w:rsidRPr="00267561">
        <w:t xml:space="preserve"> </w:t>
      </w:r>
    </w:p>
    <w:p w:rsidR="00950B21" w:rsidRDefault="00950B21" w:rsidP="00950B21">
      <w:pPr>
        <w:pStyle w:val="Heading1"/>
        <w:numPr>
          <w:ilvl w:val="0"/>
          <w:numId w:val="0"/>
        </w:numPr>
      </w:pPr>
    </w:p>
    <w:p w:rsidR="0011053E" w:rsidRDefault="0011053E">
      <w:pPr>
        <w:spacing w:line="240" w:lineRule="auto"/>
        <w:rPr>
          <w:b/>
          <w:bCs/>
          <w:caps/>
          <w:sz w:val="22"/>
          <w:szCs w:val="28"/>
          <w:lang w:eastAsia="en-US"/>
        </w:rPr>
      </w:pPr>
      <w:r>
        <w:br w:type="page"/>
      </w:r>
    </w:p>
    <w:p w:rsidR="00950B21" w:rsidRDefault="00950B21" w:rsidP="00950B21">
      <w:pPr>
        <w:pStyle w:val="Heading1"/>
      </w:pPr>
      <w:bookmarkStart w:id="165" w:name="_Toc418583808"/>
      <w:r>
        <w:lastRenderedPageBreak/>
        <w:t>Opsætning</w:t>
      </w:r>
      <w:bookmarkEnd w:id="165"/>
    </w:p>
    <w:p w:rsidR="00950B21" w:rsidRDefault="00950B21" w:rsidP="00950B21">
      <w:pPr>
        <w:pStyle w:val="Heading2"/>
      </w:pPr>
      <w:bookmarkStart w:id="166" w:name="_Toc418583809"/>
      <w:r>
        <w:t>Modtageranlæg</w:t>
      </w:r>
      <w:bookmarkEnd w:id="166"/>
    </w:p>
    <w:p w:rsidR="00950B21" w:rsidRDefault="00950B21" w:rsidP="00950B21">
      <w:pPr>
        <w:pStyle w:val="BodyText1"/>
      </w:pPr>
      <w:r>
        <w:t xml:space="preserve">Aarhus Havns </w:t>
      </w:r>
      <w:r w:rsidR="000D6BE6">
        <w:t xml:space="preserve">3 </w:t>
      </w:r>
      <w:r>
        <w:t xml:space="preserve">modtageranlæg </w:t>
      </w:r>
      <w:r w:rsidR="00692E94">
        <w:t>har</w:t>
      </w:r>
      <w:r>
        <w:t xml:space="preserve"> følgende Id</w:t>
      </w:r>
      <w:r w:rsidR="000D6BE6">
        <w:t>’ere</w:t>
      </w:r>
      <w:r>
        <w:t>:</w:t>
      </w:r>
    </w:p>
    <w:p w:rsidR="00950B21" w:rsidRPr="000D6BE6" w:rsidRDefault="000D6BE6" w:rsidP="000D6BE6">
      <w:pPr>
        <w:pStyle w:val="BodyText1"/>
        <w:rPr>
          <w:rFonts w:ascii="Consolas" w:hAnsi="Consolas" w:cs="Consolas"/>
          <w:color w:val="A31515"/>
          <w:sz w:val="19"/>
          <w:szCs w:val="19"/>
          <w:highlight w:val="white"/>
        </w:rPr>
      </w:pPr>
      <w:r w:rsidRPr="000D6BE6">
        <w:t>Aarhus Oliehavn - ren jord</w:t>
      </w:r>
      <w:r>
        <w:t xml:space="preserve">: </w:t>
      </w:r>
      <w:r w:rsidR="00950B21" w:rsidRPr="000D6BE6">
        <w:rPr>
          <w:rFonts w:ascii="Consolas" w:hAnsi="Consolas" w:cs="Consolas"/>
          <w:color w:val="A31515"/>
          <w:sz w:val="19"/>
          <w:szCs w:val="19"/>
          <w:highlight w:val="white"/>
        </w:rPr>
        <w:t>85D720F4-4F89-4764-B8D0-26F28144B29F</w:t>
      </w:r>
    </w:p>
    <w:p w:rsidR="00950B21" w:rsidRPr="000D6BE6" w:rsidRDefault="000D6BE6" w:rsidP="00950B21">
      <w:pPr>
        <w:autoSpaceDE w:val="0"/>
        <w:autoSpaceDN w:val="0"/>
        <w:adjustRightInd w:val="0"/>
        <w:spacing w:line="240" w:lineRule="auto"/>
        <w:rPr>
          <w:rFonts w:ascii="Consolas" w:hAnsi="Consolas" w:cs="Consolas"/>
          <w:color w:val="A31515"/>
          <w:sz w:val="19"/>
          <w:szCs w:val="19"/>
        </w:rPr>
      </w:pPr>
      <w:r w:rsidRPr="000D6BE6">
        <w:t xml:space="preserve">Aarhus Oliehavn </w:t>
      </w:r>
      <w:r>
        <w:t>–</w:t>
      </w:r>
      <w:r w:rsidRPr="000D6BE6">
        <w:t xml:space="preserve"> </w:t>
      </w:r>
      <w:r>
        <w:t>let forurenet</w:t>
      </w:r>
      <w:r w:rsidRPr="000D6BE6">
        <w:t xml:space="preserve"> jord</w:t>
      </w:r>
      <w:r>
        <w:t>:</w:t>
      </w:r>
      <w:r w:rsidRPr="000D6BE6">
        <w:rPr>
          <w:rFonts w:ascii="Consolas" w:hAnsi="Consolas" w:cs="Consolas"/>
          <w:color w:val="A31515"/>
          <w:sz w:val="19"/>
          <w:szCs w:val="19"/>
          <w:highlight w:val="white"/>
        </w:rPr>
        <w:t xml:space="preserve"> </w:t>
      </w:r>
      <w:r w:rsidR="00950B21" w:rsidRPr="000D6BE6">
        <w:rPr>
          <w:rFonts w:ascii="Consolas" w:hAnsi="Consolas" w:cs="Consolas"/>
          <w:color w:val="A31515"/>
          <w:sz w:val="19"/>
          <w:szCs w:val="19"/>
          <w:highlight w:val="white"/>
        </w:rPr>
        <w:t>76EE148B-AAC9-4D1A-A222-3CF5ADAA6E83</w:t>
      </w:r>
    </w:p>
    <w:p w:rsidR="00692E94" w:rsidRDefault="00692E94" w:rsidP="00950B21">
      <w:pPr>
        <w:autoSpaceDE w:val="0"/>
        <w:autoSpaceDN w:val="0"/>
        <w:adjustRightInd w:val="0"/>
        <w:spacing w:line="240" w:lineRule="auto"/>
        <w:rPr>
          <w:rFonts w:ascii="Consolas" w:hAnsi="Consolas" w:cs="Consolas"/>
          <w:color w:val="A31515"/>
          <w:sz w:val="19"/>
          <w:szCs w:val="19"/>
        </w:rPr>
      </w:pPr>
    </w:p>
    <w:p w:rsidR="000D6BE6" w:rsidRPr="000D6BE6" w:rsidRDefault="000D6BE6" w:rsidP="00950B21">
      <w:pPr>
        <w:autoSpaceDE w:val="0"/>
        <w:autoSpaceDN w:val="0"/>
        <w:adjustRightInd w:val="0"/>
        <w:spacing w:line="240" w:lineRule="auto"/>
      </w:pPr>
      <w:r w:rsidRPr="000D6BE6">
        <w:t>Aarhus Miljøhavn- ren jord</w:t>
      </w:r>
      <w:r>
        <w:t xml:space="preserve">: </w:t>
      </w:r>
      <w:r w:rsidRPr="000D6BE6">
        <w:rPr>
          <w:rFonts w:ascii="Consolas" w:hAnsi="Consolas" w:cs="Consolas"/>
          <w:color w:val="A31515"/>
          <w:sz w:val="19"/>
          <w:szCs w:val="19"/>
          <w:highlight w:val="white"/>
        </w:rPr>
        <w:t>3D15E727-4D7B-4E7E-A9E4-B79A6DDE0E8F</w:t>
      </w:r>
    </w:p>
    <w:p w:rsidR="000D6BE6" w:rsidRPr="000D6BE6" w:rsidRDefault="000D6BE6" w:rsidP="00950B21">
      <w:pPr>
        <w:autoSpaceDE w:val="0"/>
        <w:autoSpaceDN w:val="0"/>
        <w:adjustRightInd w:val="0"/>
        <w:spacing w:line="240" w:lineRule="auto"/>
        <w:rPr>
          <w:rFonts w:ascii="Consolas" w:hAnsi="Consolas" w:cs="Consolas"/>
          <w:color w:val="A31515"/>
          <w:sz w:val="19"/>
          <w:szCs w:val="19"/>
        </w:rPr>
      </w:pPr>
    </w:p>
    <w:p w:rsidR="00950B21" w:rsidRDefault="00950B21" w:rsidP="00950B21">
      <w:pPr>
        <w:pStyle w:val="Heading3"/>
      </w:pPr>
      <w:bookmarkStart w:id="167" w:name="_Toc418583810"/>
      <w:r>
        <w:t>Automatisk godkendelsesprocedure</w:t>
      </w:r>
      <w:bookmarkEnd w:id="167"/>
    </w:p>
    <w:p w:rsidR="00950B21" w:rsidRDefault="00950B21" w:rsidP="00950B21">
      <w:pPr>
        <w:pStyle w:val="BodyText1"/>
      </w:pPr>
      <w:r>
        <w:t xml:space="preserve">Hardcoded i programmet: </w:t>
      </w:r>
    </w:p>
    <w:p w:rsidR="00950B21" w:rsidRPr="00B5155F" w:rsidRDefault="00950B21" w:rsidP="00950B21">
      <w:pPr>
        <w:pStyle w:val="BodyText1"/>
      </w:pPr>
      <w:r>
        <w:rPr>
          <w:rFonts w:ascii="Consolas" w:hAnsi="Consolas" w:cs="Consolas"/>
          <w:color w:val="2B91AF"/>
          <w:sz w:val="19"/>
          <w:szCs w:val="19"/>
          <w:highlight w:val="white"/>
        </w:rPr>
        <w:t>AnmeldelserBusiness.</w:t>
      </w:r>
      <w:r>
        <w:rPr>
          <w:rFonts w:ascii="Consolas" w:hAnsi="Consolas" w:cs="Consolas"/>
          <w:color w:val="000000"/>
          <w:sz w:val="19"/>
          <w:szCs w:val="19"/>
          <w:highlight w:val="white"/>
        </w:rPr>
        <w:t>CheckAutoJordmodtagerAccepterJord(</w:t>
      </w:r>
      <w:r>
        <w:rPr>
          <w:rFonts w:ascii="Consolas" w:hAnsi="Consolas" w:cs="Consolas"/>
          <w:color w:val="2B91AF"/>
          <w:sz w:val="19"/>
          <w:szCs w:val="19"/>
          <w:highlight w:val="white"/>
        </w:rPr>
        <w:t>Anmeldelse</w:t>
      </w:r>
      <w:r>
        <w:rPr>
          <w:rFonts w:ascii="Consolas" w:hAnsi="Consolas" w:cs="Consolas"/>
          <w:color w:val="000000"/>
          <w:sz w:val="19"/>
          <w:szCs w:val="19"/>
          <w:highlight w:val="white"/>
        </w:rPr>
        <w:t xml:space="preserve"> anmeldelse)</w:t>
      </w:r>
    </w:p>
    <w:p w:rsidR="00950B21" w:rsidRDefault="00950B21" w:rsidP="00950B21">
      <w:pPr>
        <w:pStyle w:val="Heading3"/>
      </w:pPr>
      <w:bookmarkStart w:id="168" w:name="_Toc418583811"/>
      <w:r>
        <w:t>Omregningsfaktor fra aksler til ton</w:t>
      </w:r>
      <w:bookmarkEnd w:id="168"/>
    </w:p>
    <w:p w:rsidR="00950B21" w:rsidRPr="00B5155F" w:rsidRDefault="00950B21" w:rsidP="00950B21">
      <w:pPr>
        <w:pStyle w:val="BodyText1"/>
        <w:rPr>
          <w:b/>
        </w:rPr>
      </w:pPr>
      <w:r>
        <w:rPr>
          <w:b/>
        </w:rPr>
        <w:t>Aarhus</w:t>
      </w:r>
      <w:r w:rsidRPr="00B5155F">
        <w:rPr>
          <w:b/>
        </w:rPr>
        <w:t xml:space="preserve"> Havn:</w:t>
      </w:r>
    </w:p>
    <w:p w:rsidR="00950B21" w:rsidRDefault="00950B21" w:rsidP="00950B21">
      <w:pPr>
        <w:pStyle w:val="BodyText1"/>
      </w:pPr>
      <w:r>
        <w:t>Ren jord: 5,0</w:t>
      </w:r>
    </w:p>
    <w:p w:rsidR="00950B21" w:rsidRDefault="00950B21" w:rsidP="00950B21">
      <w:pPr>
        <w:pStyle w:val="BodyText1"/>
      </w:pPr>
      <w:r>
        <w:t>Let forurenet jord: 5,0</w:t>
      </w:r>
    </w:p>
    <w:p w:rsidR="00950B21" w:rsidRDefault="00950B21" w:rsidP="00950B21">
      <w:pPr>
        <w:pStyle w:val="BodyText1"/>
        <w:rPr>
          <w:b/>
        </w:rPr>
      </w:pPr>
      <w:r w:rsidRPr="000A0A6F">
        <w:rPr>
          <w:b/>
        </w:rPr>
        <w:t>Andre:</w:t>
      </w:r>
    </w:p>
    <w:p w:rsidR="00950B21" w:rsidRDefault="00950B21" w:rsidP="00950B21">
      <w:pPr>
        <w:pStyle w:val="BodyText1"/>
      </w:pPr>
      <w:r>
        <w:t>Ren jord: 4,5</w:t>
      </w:r>
    </w:p>
    <w:p w:rsidR="00950B21" w:rsidRDefault="00950B21" w:rsidP="00950B21">
      <w:pPr>
        <w:pStyle w:val="BodyText1"/>
      </w:pPr>
      <w:r>
        <w:t>Let forurenet jord: 3,6</w:t>
      </w:r>
    </w:p>
    <w:p w:rsidR="00A87BC1" w:rsidRDefault="00950B21" w:rsidP="00B32286">
      <w:pPr>
        <w:pStyle w:val="BodyText1"/>
      </w:pPr>
      <w:r>
        <w:t>Andet: 4 (Klasse 1,2,3,4 og kraftig forurenet jord)</w:t>
      </w:r>
    </w:p>
    <w:p w:rsidR="006A2E54" w:rsidRDefault="006A2E54" w:rsidP="00B32286">
      <w:pPr>
        <w:pStyle w:val="BodyText1"/>
      </w:pPr>
    </w:p>
    <w:p w:rsidR="006A2E54" w:rsidRDefault="006A2E54">
      <w:pPr>
        <w:spacing w:line="240" w:lineRule="auto"/>
        <w:rPr>
          <w:rFonts w:eastAsia="Calibri"/>
          <w:szCs w:val="22"/>
          <w:lang w:eastAsia="en-US"/>
        </w:rPr>
      </w:pPr>
      <w:r>
        <w:br w:type="page"/>
      </w:r>
    </w:p>
    <w:p w:rsidR="006A2E54" w:rsidRPr="006A2E54" w:rsidRDefault="006A2E54" w:rsidP="006A2E54">
      <w:pPr>
        <w:pStyle w:val="Heading1"/>
        <w:rPr>
          <w:highlight w:val="yellow"/>
        </w:rPr>
      </w:pPr>
      <w:bookmarkStart w:id="169" w:name="_Toc418583812"/>
      <w:r w:rsidRPr="006A2E54">
        <w:rPr>
          <w:highlight w:val="yellow"/>
        </w:rPr>
        <w:lastRenderedPageBreak/>
        <w:t xml:space="preserve">Mobil </w:t>
      </w:r>
      <w:r>
        <w:rPr>
          <w:highlight w:val="yellow"/>
        </w:rPr>
        <w:t>web</w:t>
      </w:r>
      <w:r w:rsidRPr="006A2E54">
        <w:rPr>
          <w:highlight w:val="yellow"/>
        </w:rPr>
        <w:t>applikationen</w:t>
      </w:r>
      <w:bookmarkEnd w:id="169"/>
    </w:p>
    <w:p w:rsidR="00281E38" w:rsidRDefault="006A2E54" w:rsidP="006A2E54">
      <w:pPr>
        <w:pStyle w:val="BodyText1"/>
        <w:rPr>
          <w:highlight w:val="yellow"/>
        </w:rPr>
      </w:pPr>
      <w:r w:rsidRPr="006A2E54">
        <w:rPr>
          <w:highlight w:val="yellow"/>
        </w:rPr>
        <w:t>Mobil web applikationen er en html5 webapplikation (=en webapplikation med samme funktionalitet som en app til smartphones). Den er analog med den ek</w:t>
      </w:r>
      <w:r w:rsidRPr="006A2E54">
        <w:rPr>
          <w:highlight w:val="yellow"/>
        </w:rPr>
        <w:t>s</w:t>
      </w:r>
      <w:r w:rsidRPr="006A2E54">
        <w:rPr>
          <w:highlight w:val="yellow"/>
        </w:rPr>
        <w:t>terne webapplikation, men er funktionsmæssigt neddroslet på enkelte områder. Den er dog på andre områder udvidet. Den er udvidet til at kunne vise QR koder for nem adgang til jordtippen for transportørerne.</w:t>
      </w:r>
      <w:r w:rsidRPr="006A2E54">
        <w:rPr>
          <w:highlight w:val="yellow"/>
        </w:rPr>
        <w:br/>
        <w:t>I mobil webapplikationen er der er ikke mulighed for at vedhæfte/uploade dok</w:t>
      </w:r>
      <w:r w:rsidRPr="006A2E54">
        <w:rPr>
          <w:highlight w:val="yellow"/>
        </w:rPr>
        <w:t>u</w:t>
      </w:r>
      <w:r w:rsidRPr="006A2E54">
        <w:rPr>
          <w:highlight w:val="yellow"/>
        </w:rPr>
        <w:t>menter. Dette betyder, at den kun kan anvendes til oprettelse af ”simple” jordfly</w:t>
      </w:r>
      <w:r w:rsidRPr="006A2E54">
        <w:rPr>
          <w:highlight w:val="yellow"/>
        </w:rPr>
        <w:t>t</w:t>
      </w:r>
      <w:r w:rsidRPr="006A2E54">
        <w:rPr>
          <w:highlight w:val="yellow"/>
        </w:rPr>
        <w:t>ningssager, som fx flytning af ren jord, hvor der ikke skal vedhæftes dokument</w:t>
      </w:r>
      <w:r w:rsidRPr="006A2E54">
        <w:rPr>
          <w:highlight w:val="yellow"/>
        </w:rPr>
        <w:t>a</w:t>
      </w:r>
      <w:r w:rsidRPr="006A2E54">
        <w:rPr>
          <w:highlight w:val="yellow"/>
        </w:rPr>
        <w:t>tion</w:t>
      </w:r>
      <w:r w:rsidR="00281E38">
        <w:rPr>
          <w:highlight w:val="yellow"/>
        </w:rPr>
        <w:t>.</w:t>
      </w:r>
      <w:r w:rsidR="00EF0721">
        <w:rPr>
          <w:highlight w:val="yellow"/>
        </w:rPr>
        <w:t xml:space="preserve"> Der endvidere heller ikke mulighed for at anvende parameter-søgning, men kun standardsøgninger ”Kladde”, ”Aktive”, ”Fremsendte” og ”Afsluttede”.</w:t>
      </w:r>
    </w:p>
    <w:p w:rsidR="006A2E54" w:rsidRDefault="00281E38" w:rsidP="006A2E54">
      <w:pPr>
        <w:pStyle w:val="BodyText1"/>
      </w:pPr>
      <w:r>
        <w:rPr>
          <w:highlight w:val="yellow"/>
        </w:rPr>
        <w:t>Der anvendes de samme ”forretningsregler” (automatisk godkendelse osv.) som i den eksterne webapplikation</w:t>
      </w:r>
      <w:r w:rsidR="006A2E54" w:rsidRPr="006A2E54">
        <w:rPr>
          <w:highlight w:val="yellow"/>
        </w:rPr>
        <w:t>.</w:t>
      </w:r>
    </w:p>
    <w:p w:rsidR="00EF0721" w:rsidRDefault="00EF0721" w:rsidP="006A2E54">
      <w:pPr>
        <w:pStyle w:val="BodyText1"/>
      </w:pPr>
      <w:r w:rsidRPr="00531E94">
        <w:rPr>
          <w:highlight w:val="yellow"/>
        </w:rPr>
        <w:t xml:space="preserve">Tilgås flytjord.dk på smartphones er det mobil webapplikationen der starter, mens der på tablets </w:t>
      </w:r>
      <w:r w:rsidR="00531E94" w:rsidRPr="00531E94">
        <w:rPr>
          <w:highlight w:val="yellow"/>
        </w:rPr>
        <w:t>vises en side hvor man kan vælge om vil starte mobil we</w:t>
      </w:r>
      <w:r w:rsidR="00531E94" w:rsidRPr="00531E94">
        <w:rPr>
          <w:highlight w:val="yellow"/>
        </w:rPr>
        <w:t>b</w:t>
      </w:r>
      <w:r w:rsidR="00531E94" w:rsidRPr="00531E94">
        <w:rPr>
          <w:highlight w:val="yellow"/>
        </w:rPr>
        <w:t>applikationen eller den eksterne webapplikation.</w:t>
      </w:r>
      <w:r>
        <w:t xml:space="preserve"> </w:t>
      </w:r>
    </w:p>
    <w:p w:rsidR="00263443" w:rsidRDefault="00263443">
      <w:pPr>
        <w:spacing w:line="240" w:lineRule="auto"/>
        <w:rPr>
          <w:rFonts w:eastAsia="Calibri"/>
          <w:szCs w:val="22"/>
          <w:lang w:eastAsia="en-US"/>
        </w:rPr>
      </w:pPr>
      <w:r>
        <w:br w:type="page"/>
      </w:r>
    </w:p>
    <w:p w:rsidR="006A2E54" w:rsidRPr="00263443" w:rsidRDefault="00263443" w:rsidP="00263443">
      <w:pPr>
        <w:pStyle w:val="Heading1"/>
        <w:rPr>
          <w:highlight w:val="yellow"/>
        </w:rPr>
      </w:pPr>
      <w:bookmarkStart w:id="170" w:name="_Toc418583813"/>
      <w:r w:rsidRPr="00263443">
        <w:rPr>
          <w:highlight w:val="yellow"/>
        </w:rPr>
        <w:lastRenderedPageBreak/>
        <w:t>Sammenspillet mellem FlytJord.dk og bomsystemet</w:t>
      </w:r>
      <w:bookmarkEnd w:id="170"/>
    </w:p>
    <w:p w:rsidR="00263443" w:rsidRDefault="00263443" w:rsidP="00B32286">
      <w:pPr>
        <w:pStyle w:val="BodyText1"/>
      </w:pPr>
      <w:r w:rsidRPr="00263443">
        <w:rPr>
          <w:highlight w:val="yellow"/>
        </w:rPr>
        <w:t>Her henvises til dokumentet ”Bomsystem - snitflade.docx” i den tekniske dok</w:t>
      </w:r>
      <w:r w:rsidRPr="00263443">
        <w:rPr>
          <w:highlight w:val="yellow"/>
        </w:rPr>
        <w:t>u</w:t>
      </w:r>
      <w:r w:rsidRPr="00263443">
        <w:rPr>
          <w:highlight w:val="yellow"/>
        </w:rPr>
        <w:t>mentation, som i de første afsnit indeholder en overordnet beskrivelse af sa</w:t>
      </w:r>
      <w:r w:rsidRPr="00263443">
        <w:rPr>
          <w:highlight w:val="yellow"/>
        </w:rPr>
        <w:t>m</w:t>
      </w:r>
      <w:r w:rsidRPr="00263443">
        <w:rPr>
          <w:highlight w:val="yellow"/>
        </w:rPr>
        <w:t>spillet mellem FlytJord.dk og bomsystemet.</w:t>
      </w:r>
    </w:p>
    <w:sectPr w:rsidR="00263443" w:rsidSect="002C386E">
      <w:headerReference w:type="default" r:id="rId25"/>
      <w:footerReference w:type="default" r:id="rId26"/>
      <w:headerReference w:type="first" r:id="rId27"/>
      <w:footerReference w:type="first" r:id="rId28"/>
      <w:pgSz w:w="11906" w:h="16838" w:code="9"/>
      <w:pgMar w:top="2268" w:right="1134" w:bottom="2268" w:left="3600"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Tom Graven Kvist (TOK)" w:date="2015-05-05T14:03:00Z" w:initials="TOK">
    <w:p w:rsidR="009538E6" w:rsidRDefault="009538E6">
      <w:pPr>
        <w:pStyle w:val="CommentText"/>
      </w:pPr>
      <w:r>
        <w:rPr>
          <w:rStyle w:val="CommentReference"/>
        </w:rPr>
        <w:annotationRef/>
      </w:r>
      <w:r>
        <w:t>Skal det slettes?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539" w:rsidRDefault="005E5539">
      <w:r>
        <w:separator/>
      </w:r>
    </w:p>
  </w:endnote>
  <w:endnote w:type="continuationSeparator" w:id="0">
    <w:p w:rsidR="005E5539" w:rsidRDefault="005E5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vertAnchor="page" w:horzAnchor="page" w:tblpX="9640" w:tblpY="15253"/>
      <w:tblOverlap w:val="never"/>
      <w:tblW w:w="1134" w:type="dxa"/>
      <w:tblCellMar>
        <w:left w:w="0" w:type="dxa"/>
        <w:right w:w="0" w:type="dxa"/>
      </w:tblCellMar>
      <w:tblLook w:val="01E0" w:firstRow="1" w:lastRow="1" w:firstColumn="1" w:lastColumn="1" w:noHBand="0" w:noVBand="0"/>
    </w:tblPr>
    <w:tblGrid>
      <w:gridCol w:w="1134"/>
    </w:tblGrid>
    <w:tr w:rsidR="00970039" w:rsidRPr="003A0C01" w:rsidTr="002C386E">
      <w:tc>
        <w:tcPr>
          <w:tcW w:w="1080" w:type="dxa"/>
        </w:tcPr>
        <w:p w:rsidR="00970039" w:rsidRPr="00914CD4" w:rsidRDefault="00970039" w:rsidP="002C386E">
          <w:pPr>
            <w:pStyle w:val="Bottomlinetext"/>
            <w:jc w:val="right"/>
            <w:rPr>
              <w:rStyle w:val="PageNumber"/>
            </w:rPr>
          </w:pPr>
          <w:r w:rsidRPr="00914CD4">
            <w:rPr>
              <w:rStyle w:val="PageNumber"/>
            </w:rPr>
            <w:fldChar w:fldCharType="begin"/>
          </w:r>
          <w:r w:rsidRPr="00914CD4">
            <w:rPr>
              <w:rStyle w:val="PageNumber"/>
            </w:rPr>
            <w:instrText xml:space="preserve"> PAGE   \* MERGEFORMAT </w:instrText>
          </w:r>
          <w:r w:rsidRPr="00914CD4">
            <w:rPr>
              <w:rStyle w:val="PageNumber"/>
            </w:rPr>
            <w:fldChar w:fldCharType="separate"/>
          </w:r>
          <w:r w:rsidR="00193AAF">
            <w:rPr>
              <w:rStyle w:val="PageNumber"/>
              <w:noProof/>
            </w:rPr>
            <w:t>20</w:t>
          </w:r>
          <w:r w:rsidRPr="00914CD4">
            <w:rPr>
              <w:rStyle w:val="PageNumber"/>
            </w:rPr>
            <w:fldChar w:fldCharType="end"/>
          </w:r>
        </w:p>
      </w:tc>
    </w:tr>
  </w:tbl>
  <w:p w:rsidR="00970039" w:rsidRDefault="005E5539">
    <w:r>
      <w:rPr>
        <w:noProof/>
      </w:rPr>
      <w:pict>
        <v:line id="Line 4" o:spid="_x0000_s2053" style="position:absolute;flip:x;z-index:251657728;visibility:visible;mso-position-horizontal-relative:page;mso-position-vertical-relative:page" from="56.75pt,751.3pt" to="168.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" strokeweight=".25pt">
          <w10:wrap anchorx="page" anchory="page"/>
        </v:line>
      </w:pict>
    </w:r>
    <w:r>
      <w:rPr>
        <w:noProof/>
      </w:rPr>
      <w:pict>
        <v:line id="Line 1" o:spid="_x0000_s2052" style="position:absolute;z-index:251654656;visibility:visible;mso-position-horizontal-relative:page;mso-position-vertical-relative:page" from="180pt,751.3pt" to="538.6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" strokeweight=".25pt">
          <w10:wrap anchorx="page" anchory="page"/>
        </v:lin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vertAnchor="page" w:horzAnchor="page" w:tblpX="1135" w:tblpY="15027"/>
      <w:tblOverlap w:val="never"/>
      <w:tblW w:w="9641" w:type="dxa"/>
      <w:tblLayout w:type="fixed"/>
      <w:tblCellMar>
        <w:left w:w="0" w:type="dxa"/>
        <w:right w:w="0" w:type="dxa"/>
      </w:tblCellMar>
      <w:tblLook w:val="01E0" w:firstRow="1" w:lastRow="1" w:firstColumn="1" w:lastColumn="1" w:noHBand="0" w:noVBand="0"/>
    </w:tblPr>
    <w:tblGrid>
      <w:gridCol w:w="2240"/>
      <w:gridCol w:w="227"/>
      <w:gridCol w:w="2240"/>
      <w:gridCol w:w="227"/>
      <w:gridCol w:w="2240"/>
      <w:gridCol w:w="227"/>
      <w:gridCol w:w="2240"/>
    </w:tblGrid>
    <w:tr w:rsidR="00970039" w:rsidRPr="002F72C3" w:rsidTr="002C386E">
      <w:trPr>
        <w:trHeight w:hRule="exact" w:val="170"/>
      </w:trPr>
      <w:tc>
        <w:tcPr>
          <w:tcW w:w="2240" w:type="dxa"/>
          <w:tcBorders>
            <w:top w:val="single" w:sz="2" w:space="0" w:color="auto"/>
          </w:tcBorders>
        </w:tcPr>
        <w:p w:rsidR="00970039" w:rsidRPr="002F72C3" w:rsidRDefault="00970039" w:rsidP="002C386E">
          <w:pPr>
            <w:pStyle w:val="Bottomlinetext"/>
          </w:pPr>
        </w:p>
      </w:tc>
      <w:tc>
        <w:tcPr>
          <w:tcW w:w="227" w:type="dxa"/>
        </w:tcPr>
        <w:p w:rsidR="00970039" w:rsidRPr="002F72C3" w:rsidRDefault="00970039" w:rsidP="002C386E">
          <w:pPr>
            <w:pStyle w:val="Bottomlinetext"/>
          </w:pPr>
        </w:p>
      </w:tc>
      <w:tc>
        <w:tcPr>
          <w:tcW w:w="2240" w:type="dxa"/>
          <w:tcBorders>
            <w:top w:val="single" w:sz="2" w:space="0" w:color="auto"/>
          </w:tcBorders>
        </w:tcPr>
        <w:p w:rsidR="00970039" w:rsidRPr="00E5042A" w:rsidRDefault="00970039" w:rsidP="002C386E">
          <w:pPr>
            <w:pStyle w:val="Bottomlinetext"/>
          </w:pPr>
        </w:p>
      </w:tc>
      <w:tc>
        <w:tcPr>
          <w:tcW w:w="227" w:type="dxa"/>
        </w:tcPr>
        <w:p w:rsidR="00970039" w:rsidRPr="00E5042A" w:rsidRDefault="00970039" w:rsidP="002C386E">
          <w:pPr>
            <w:pStyle w:val="Bottomlinetext"/>
          </w:pPr>
        </w:p>
      </w:tc>
      <w:tc>
        <w:tcPr>
          <w:tcW w:w="2240" w:type="dxa"/>
          <w:tcBorders>
            <w:top w:val="single" w:sz="2" w:space="0" w:color="auto"/>
          </w:tcBorders>
        </w:tcPr>
        <w:p w:rsidR="00970039" w:rsidRPr="00E5042A" w:rsidRDefault="00970039" w:rsidP="002C386E">
          <w:pPr>
            <w:pStyle w:val="Bottomlinetext"/>
          </w:pPr>
        </w:p>
      </w:tc>
      <w:tc>
        <w:tcPr>
          <w:tcW w:w="227" w:type="dxa"/>
        </w:tcPr>
        <w:p w:rsidR="00970039" w:rsidRPr="00E5042A" w:rsidRDefault="00970039" w:rsidP="002C386E">
          <w:pPr>
            <w:pStyle w:val="Bottomlinetext"/>
          </w:pPr>
        </w:p>
      </w:tc>
      <w:tc>
        <w:tcPr>
          <w:tcW w:w="2240" w:type="dxa"/>
          <w:tcBorders>
            <w:top w:val="single" w:sz="2" w:space="0" w:color="auto"/>
          </w:tcBorders>
        </w:tcPr>
        <w:p w:rsidR="00970039" w:rsidRPr="00E5042A" w:rsidRDefault="00970039" w:rsidP="002C386E">
          <w:pPr>
            <w:pStyle w:val="Bottomlinetext"/>
          </w:pPr>
        </w:p>
      </w:tc>
    </w:tr>
    <w:tr w:rsidR="00970039" w:rsidRPr="00DA15B1" w:rsidTr="002C386E">
      <w:trPr>
        <w:trHeight w:val="584"/>
      </w:trPr>
      <w:tc>
        <w:tcPr>
          <w:tcW w:w="2240" w:type="dxa"/>
        </w:tcPr>
        <w:p w:rsidR="00970039" w:rsidRPr="00FD71CA" w:rsidRDefault="00970039" w:rsidP="002C386E">
          <w:pPr>
            <w:pStyle w:val="BottomlinetextBold"/>
          </w:pPr>
          <w:bookmarkStart w:id="176" w:name="bmkAfsSelskab"/>
          <w:bookmarkEnd w:id="176"/>
          <w:r>
            <w:t>NIRAS A/S</w:t>
          </w:r>
        </w:p>
        <w:p w:rsidR="00970039" w:rsidRDefault="00970039" w:rsidP="002C386E">
          <w:pPr>
            <w:pStyle w:val="Bottomlinetext"/>
          </w:pPr>
          <w:bookmarkStart w:id="177" w:name="bmkAfsAdresse"/>
          <w:bookmarkEnd w:id="177"/>
          <w:r>
            <w:t>Vestre Havnepromenade 9</w:t>
          </w:r>
        </w:p>
        <w:p w:rsidR="00970039" w:rsidRDefault="00970039" w:rsidP="002C386E">
          <w:pPr>
            <w:pStyle w:val="Bottomlinetext"/>
          </w:pPr>
          <w:r>
            <w:t>Postboks 119</w:t>
          </w:r>
        </w:p>
        <w:p w:rsidR="00970039" w:rsidRPr="002F72C3" w:rsidRDefault="00970039" w:rsidP="002C386E">
          <w:pPr>
            <w:pStyle w:val="Bottomlinetext"/>
          </w:pPr>
          <w:bookmarkStart w:id="178" w:name="bmkAfsPostnrBy"/>
          <w:bookmarkEnd w:id="178"/>
          <w:r>
            <w:t>9100 Aalborg</w:t>
          </w:r>
        </w:p>
      </w:tc>
      <w:tc>
        <w:tcPr>
          <w:tcW w:w="227" w:type="dxa"/>
        </w:tcPr>
        <w:p w:rsidR="00970039" w:rsidRPr="002F72C3" w:rsidRDefault="00970039" w:rsidP="002C386E">
          <w:pPr>
            <w:pStyle w:val="Bottomlinetext"/>
          </w:pPr>
        </w:p>
      </w:tc>
      <w:tc>
        <w:tcPr>
          <w:tcW w:w="2240" w:type="dxa"/>
        </w:tcPr>
        <w:p w:rsidR="00970039" w:rsidRPr="00E5042A" w:rsidRDefault="00970039" w:rsidP="002C386E">
          <w:pPr>
            <w:pStyle w:val="Bottomlinetext"/>
          </w:pPr>
          <w:bookmarkStart w:id="179" w:name="bmkCVR1"/>
          <w:bookmarkEnd w:id="179"/>
          <w:r>
            <w:t>CVR-nr. 37295728</w:t>
          </w:r>
        </w:p>
        <w:p w:rsidR="00970039" w:rsidRPr="00E5042A" w:rsidRDefault="00970039" w:rsidP="002C386E">
          <w:pPr>
            <w:pStyle w:val="Bottomlinetext"/>
          </w:pPr>
          <w:bookmarkStart w:id="180" w:name="bmkFRI1"/>
          <w:bookmarkEnd w:id="180"/>
          <w:r>
            <w:t>Tilsluttet FRI</w:t>
          </w:r>
        </w:p>
        <w:p w:rsidR="00970039" w:rsidRPr="00E5042A" w:rsidRDefault="00970039" w:rsidP="002C386E">
          <w:pPr>
            <w:pStyle w:val="Bottomlinetext"/>
          </w:pPr>
          <w:bookmarkStart w:id="181" w:name="bmkAfsWebadresse"/>
          <w:bookmarkEnd w:id="181"/>
          <w:r>
            <w:t>www.niras.dk</w:t>
          </w:r>
        </w:p>
      </w:tc>
      <w:tc>
        <w:tcPr>
          <w:tcW w:w="227" w:type="dxa"/>
        </w:tcPr>
        <w:p w:rsidR="00970039" w:rsidRPr="00E5042A" w:rsidRDefault="00970039" w:rsidP="002C386E">
          <w:pPr>
            <w:pStyle w:val="Bottomlinetext"/>
          </w:pPr>
        </w:p>
      </w:tc>
      <w:tc>
        <w:tcPr>
          <w:tcW w:w="2240" w:type="dxa"/>
        </w:tcPr>
        <w:p w:rsidR="00970039" w:rsidRPr="00DA15B1" w:rsidRDefault="00970039" w:rsidP="002C386E">
          <w:pPr>
            <w:pStyle w:val="Bottomlinetext"/>
            <w:tabs>
              <w:tab w:val="left" w:pos="284"/>
            </w:tabs>
            <w:rPr>
              <w:lang w:val="fr-FR"/>
            </w:rPr>
          </w:pPr>
          <w:bookmarkStart w:id="182" w:name="bmkAfsTelefon"/>
          <w:bookmarkEnd w:id="182"/>
          <w:r w:rsidRPr="00DA15B1">
            <w:rPr>
              <w:lang w:val="fr-FR"/>
            </w:rPr>
            <w:t>T:</w:t>
          </w:r>
          <w:r w:rsidRPr="00DA15B1">
            <w:rPr>
              <w:lang w:val="fr-FR"/>
            </w:rPr>
            <w:tab/>
            <w:t>+45 9630 6400</w:t>
          </w:r>
        </w:p>
        <w:p w:rsidR="00970039" w:rsidRPr="00DA15B1" w:rsidRDefault="00970039" w:rsidP="002C386E">
          <w:pPr>
            <w:pStyle w:val="Bottomlinetext"/>
            <w:tabs>
              <w:tab w:val="left" w:pos="284"/>
            </w:tabs>
            <w:rPr>
              <w:lang w:val="fr-FR"/>
            </w:rPr>
          </w:pPr>
          <w:bookmarkStart w:id="183" w:name="bmkAfsFax"/>
          <w:bookmarkEnd w:id="183"/>
          <w:r w:rsidRPr="00DA15B1">
            <w:rPr>
              <w:lang w:val="fr-FR"/>
            </w:rPr>
            <w:t>F:</w:t>
          </w:r>
          <w:r w:rsidRPr="00DA15B1">
            <w:rPr>
              <w:lang w:val="fr-FR"/>
            </w:rPr>
            <w:tab/>
            <w:t>+45 9630 6474</w:t>
          </w:r>
        </w:p>
        <w:p w:rsidR="00970039" w:rsidRPr="00DA15B1" w:rsidRDefault="00970039" w:rsidP="002C386E">
          <w:pPr>
            <w:pStyle w:val="Bottomlinetext"/>
            <w:tabs>
              <w:tab w:val="left" w:pos="284"/>
            </w:tabs>
            <w:rPr>
              <w:lang w:val="fr-FR"/>
            </w:rPr>
          </w:pPr>
          <w:bookmarkStart w:id="184" w:name="bmkAfsEmail"/>
          <w:bookmarkEnd w:id="184"/>
          <w:r w:rsidRPr="00DA15B1">
            <w:rPr>
              <w:lang w:val="fr-FR"/>
            </w:rPr>
            <w:t>E:</w:t>
          </w:r>
          <w:r w:rsidRPr="00DA15B1">
            <w:rPr>
              <w:lang w:val="fr-FR"/>
            </w:rPr>
            <w:tab/>
            <w:t>niras@niras.dk</w:t>
          </w:r>
        </w:p>
      </w:tc>
      <w:tc>
        <w:tcPr>
          <w:tcW w:w="227" w:type="dxa"/>
        </w:tcPr>
        <w:p w:rsidR="00970039" w:rsidRPr="00DA15B1" w:rsidRDefault="00970039" w:rsidP="002C386E">
          <w:pPr>
            <w:pStyle w:val="Bottomlinetext"/>
            <w:rPr>
              <w:lang w:val="fr-FR"/>
            </w:rPr>
          </w:pPr>
        </w:p>
      </w:tc>
      <w:tc>
        <w:tcPr>
          <w:tcW w:w="2240" w:type="dxa"/>
        </w:tcPr>
        <w:p w:rsidR="00970039" w:rsidRPr="00DA15B1" w:rsidRDefault="00970039" w:rsidP="002C386E">
          <w:pPr>
            <w:pStyle w:val="Bottomlinetext"/>
            <w:tabs>
              <w:tab w:val="left" w:pos="284"/>
            </w:tabs>
            <w:rPr>
              <w:lang w:val="fr-FR"/>
            </w:rPr>
          </w:pPr>
          <w:bookmarkStart w:id="185" w:name="bmkAfsDirekteTelefon"/>
          <w:bookmarkEnd w:id="185"/>
          <w:r w:rsidRPr="00DA15B1">
            <w:rPr>
              <w:lang w:val="fr-FR"/>
            </w:rPr>
            <w:t>D:</w:t>
          </w:r>
          <w:r w:rsidRPr="00DA15B1">
            <w:rPr>
              <w:lang w:val="fr-FR"/>
            </w:rPr>
            <w:tab/>
            <w:t>9630 6493</w:t>
          </w:r>
        </w:p>
        <w:p w:rsidR="00970039" w:rsidRPr="00DA15B1" w:rsidRDefault="00970039" w:rsidP="002C386E">
          <w:pPr>
            <w:pStyle w:val="Bottomlinetext"/>
            <w:tabs>
              <w:tab w:val="left" w:pos="284"/>
            </w:tabs>
            <w:rPr>
              <w:lang w:val="fr-FR"/>
            </w:rPr>
          </w:pPr>
          <w:bookmarkStart w:id="186" w:name="bmkAfsMobil"/>
          <w:bookmarkEnd w:id="186"/>
          <w:r w:rsidRPr="00DA15B1">
            <w:rPr>
              <w:lang w:val="fr-FR"/>
            </w:rPr>
            <w:t>E:</w:t>
          </w:r>
          <w:r w:rsidRPr="00DA15B1">
            <w:rPr>
              <w:lang w:val="fr-FR"/>
            </w:rPr>
            <w:tab/>
            <w:t>kve@niras.dk</w:t>
          </w:r>
        </w:p>
        <w:p w:rsidR="00970039" w:rsidRPr="00DA15B1" w:rsidRDefault="00970039" w:rsidP="002C386E">
          <w:pPr>
            <w:pStyle w:val="Bottomlinetext"/>
            <w:tabs>
              <w:tab w:val="left" w:pos="284"/>
            </w:tabs>
            <w:rPr>
              <w:lang w:val="fr-FR"/>
            </w:rPr>
          </w:pPr>
          <w:bookmarkStart w:id="187" w:name="bmkAfsDirekteEmail"/>
          <w:bookmarkEnd w:id="187"/>
        </w:p>
      </w:tc>
    </w:tr>
  </w:tbl>
  <w:p w:rsidR="00970039" w:rsidRPr="00DA15B1" w:rsidRDefault="00970039">
    <w:pPr>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539" w:rsidRDefault="005E5539">
      <w:r>
        <w:separator/>
      </w:r>
    </w:p>
  </w:footnote>
  <w:footnote w:type="continuationSeparator" w:id="0">
    <w:p w:rsidR="005E5539" w:rsidRDefault="005E55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039" w:rsidRPr="003A0C01" w:rsidRDefault="00970039">
    <w:r>
      <w:rPr>
        <w:noProof/>
      </w:rPr>
      <w:drawing>
        <wp:anchor distT="0" distB="0" distL="114300" distR="114300" simplePos="0" relativeHeight="251662848" behindDoc="0" locked="0" layoutInCell="1" allowOverlap="1" wp14:anchorId="36D67136" wp14:editId="5BC1F025">
          <wp:simplePos x="0" y="0"/>
          <wp:positionH relativeFrom="page">
            <wp:posOffset>719455</wp:posOffset>
          </wp:positionH>
          <wp:positionV relativeFrom="page">
            <wp:posOffset>402590</wp:posOffset>
          </wp:positionV>
          <wp:extent cx="966486" cy="300941"/>
          <wp:effectExtent l="0" t="0" r="5080" b="4445"/>
          <wp:wrapNone/>
          <wp:docPr id="9" name="Billed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6486" cy="300941"/>
                  </a:xfrm>
                  <a:prstGeom prst="rect">
                    <a:avLst/>
                  </a:prstGeom>
                </pic:spPr>
              </pic:pic>
            </a:graphicData>
          </a:graphic>
        </wp:anchor>
      </w:drawing>
    </w:r>
    <w:r w:rsidR="005E5539">
      <w:rPr>
        <w:noProof/>
      </w:rPr>
      <w:pict>
        <v:line id="Line 2" o:spid="_x0000_s2055" style="position:absolute;z-index:251655680;visibility:visible;mso-position-horizontal-relative:page;mso-position-vertical-relative:page" from="180pt,89.85pt" to="538.6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pDEgIAACgEAAAOAAAAZHJzL2Uyb0RvYy54bWysU9uO2yAQfa/Uf0C8J76sk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" strokeweight=".25pt">
          <w10:wrap anchorx="page" anchory="page"/>
        </v:line>
      </w:pict>
    </w:r>
    <w:r w:rsidR="005E5539">
      <w:rPr>
        <w:noProof/>
      </w:rPr>
      <w:pict>
        <v:line id="Line 3" o:spid="_x0000_s2054" style="position:absolute;flip:x;z-index:251656704;visibility:visible;mso-position-horizontal-relative:page;mso-position-vertical-relative:page" from="56.7pt,89.85pt" to="168.65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" strokeweight=".25pt">
          <w10:wrap anchorx="page" anchory="page"/>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2" w:rightFromText="142" w:vertAnchor="page" w:horzAnchor="page" w:tblpX="8534" w:tblpY="710"/>
      <w:tblOverlap w:val="never"/>
      <w:tblW w:w="0" w:type="auto"/>
      <w:tblBorders>
        <w:top w:val="single" w:sz="2" w:space="0" w:color="auto"/>
      </w:tblBorders>
      <w:tblCellMar>
        <w:left w:w="0" w:type="dxa"/>
        <w:right w:w="0" w:type="dxa"/>
      </w:tblCellMar>
      <w:tblLook w:val="01E0" w:firstRow="1" w:lastRow="1" w:firstColumn="1" w:lastColumn="1" w:noHBand="0" w:noVBand="0"/>
    </w:tblPr>
    <w:tblGrid>
      <w:gridCol w:w="2240"/>
    </w:tblGrid>
    <w:tr w:rsidR="00970039" w:rsidRPr="00352821" w:rsidTr="00F65D0D">
      <w:trPr>
        <w:trHeight w:hRule="exact" w:val="442"/>
      </w:trPr>
      <w:tc>
        <w:tcPr>
          <w:tcW w:w="2240" w:type="dxa"/>
          <w:vAlign w:val="bottom"/>
        </w:tcPr>
        <w:p w:rsidR="00970039" w:rsidRPr="00352821" w:rsidRDefault="00970039" w:rsidP="002C386E">
          <w:pPr>
            <w:pStyle w:val="Documenttitle"/>
          </w:pPr>
          <w:bookmarkStart w:id="171" w:name="bmkSkabelonnavn1"/>
          <w:bookmarkEnd w:id="171"/>
          <w:r>
            <w:t>Notat</w:t>
          </w:r>
        </w:p>
      </w:tc>
    </w:tr>
  </w:tbl>
  <w:p w:rsidR="00970039" w:rsidRPr="005066DB" w:rsidRDefault="00970039" w:rsidP="002C386E">
    <w:pPr>
      <w:rPr>
        <w:szCs w:val="19"/>
      </w:rPr>
    </w:pPr>
    <w:r>
      <w:rPr>
        <w:noProof/>
        <w:szCs w:val="19"/>
      </w:rPr>
      <w:drawing>
        <wp:anchor distT="0" distB="0" distL="114300" distR="114300" simplePos="0" relativeHeight="251661824" behindDoc="0" locked="0" layoutInCell="1" allowOverlap="1" wp14:anchorId="3A2698E1" wp14:editId="75C3B69E">
          <wp:simplePos x="0" y="0"/>
          <wp:positionH relativeFrom="page">
            <wp:posOffset>719455</wp:posOffset>
          </wp:positionH>
          <wp:positionV relativeFrom="page">
            <wp:posOffset>402590</wp:posOffset>
          </wp:positionV>
          <wp:extent cx="966486" cy="300941"/>
          <wp:effectExtent l="0" t="0" r="5080" b="4445"/>
          <wp:wrapNone/>
          <wp:docPr id="8"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6486" cy="300941"/>
                  </a:xfrm>
                  <a:prstGeom prst="rect">
                    <a:avLst/>
                  </a:prstGeom>
                </pic:spPr>
              </pic:pic>
            </a:graphicData>
          </a:graphic>
        </wp:anchor>
      </w:drawing>
    </w:r>
  </w:p>
  <w:p w:rsidR="00970039" w:rsidRPr="005066DB" w:rsidRDefault="00970039" w:rsidP="002C386E">
    <w:pPr>
      <w:rPr>
        <w:szCs w:val="19"/>
      </w:rPr>
    </w:pPr>
  </w:p>
  <w:p w:rsidR="00970039" w:rsidRPr="005066DB" w:rsidRDefault="00970039" w:rsidP="002C386E">
    <w:pPr>
      <w:rPr>
        <w:szCs w:val="19"/>
      </w:rPr>
    </w:pPr>
  </w:p>
  <w:p w:rsidR="00970039" w:rsidRPr="005066DB" w:rsidRDefault="00970039" w:rsidP="002C386E">
    <w:pPr>
      <w:rPr>
        <w:szCs w:val="19"/>
      </w:rPr>
    </w:pPr>
  </w:p>
  <w:p w:rsidR="00970039" w:rsidRPr="005066DB" w:rsidRDefault="00970039" w:rsidP="002C386E">
    <w:pPr>
      <w:rPr>
        <w:szCs w:val="19"/>
      </w:rPr>
    </w:pPr>
  </w:p>
  <w:p w:rsidR="00970039" w:rsidRDefault="00970039" w:rsidP="002C386E">
    <w:pPr>
      <w:rPr>
        <w:szCs w:val="19"/>
      </w:rPr>
    </w:pPr>
  </w:p>
  <w:p w:rsidR="00970039" w:rsidRPr="005066DB" w:rsidRDefault="00970039" w:rsidP="002C386E">
    <w:pPr>
      <w:rPr>
        <w:szCs w:val="19"/>
      </w:rPr>
    </w:pPr>
  </w:p>
  <w:p w:rsidR="00970039" w:rsidRPr="005066DB" w:rsidRDefault="00970039" w:rsidP="002C386E">
    <w:pPr>
      <w:rPr>
        <w:szCs w:val="19"/>
      </w:rPr>
    </w:pPr>
  </w:p>
  <w:p w:rsidR="00970039" w:rsidRPr="005066DB" w:rsidRDefault="00970039" w:rsidP="002C386E">
    <w:pPr>
      <w:rPr>
        <w:szCs w:val="19"/>
      </w:rPr>
    </w:pPr>
  </w:p>
  <w:p w:rsidR="00970039" w:rsidRDefault="00970039" w:rsidP="002C386E">
    <w:pPr>
      <w:rPr>
        <w:szCs w:val="19"/>
      </w:rPr>
    </w:pPr>
  </w:p>
  <w:p w:rsidR="00970039" w:rsidRPr="005066DB" w:rsidRDefault="00970039" w:rsidP="002C386E">
    <w:pPr>
      <w:rPr>
        <w:szCs w:val="19"/>
      </w:rPr>
    </w:pPr>
  </w:p>
  <w:p w:rsidR="00970039" w:rsidRDefault="00970039" w:rsidP="002C386E">
    <w:pPr>
      <w:rPr>
        <w:sz w:val="16"/>
        <w:szCs w:val="16"/>
      </w:rPr>
    </w:pPr>
  </w:p>
  <w:p w:rsidR="00970039" w:rsidRPr="00552473" w:rsidRDefault="005E5539" w:rsidP="002C386E">
    <w:pPr>
      <w:rPr>
        <w:sz w:val="16"/>
        <w:szCs w:val="16"/>
      </w:rPr>
    </w:pPr>
    <w:r>
      <w:rPr>
        <w:noProof/>
        <w:sz w:val="16"/>
        <w:szCs w:val="16"/>
      </w:rPr>
      <w:pict>
        <v:shapetype id="_x0000_t202" coordsize="21600,21600" o:spt="202" path="m,l,21600r21600,l21600,xe">
          <v:stroke joinstyle="miter"/>
          <v:path gradientshapeok="t" o:connecttype="rect"/>
        </v:shapetype>
        <v:shape id="Text Box 7" o:spid="_x0000_s2051" type="#_x0000_t202" style="position:absolute;margin-left:56.7pt;margin-top:224.5pt;width:111.95pt;height:119.05pt;z-index:-2516556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qYrQIAAKo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" filled="f" stroked="f">
          <v:textbox inset="0,0,0,0">
            <w:txbxContent>
              <w:p w:rsidR="00970039" w:rsidRDefault="00EB1FE1" w:rsidP="00967A79">
                <w:pPr>
                  <w:pStyle w:val="BottomlinetextBold"/>
                </w:pPr>
                <w:ins w:id="172" w:author="Tom Graven Kvist (TOK)" w:date="2015-05-05T15:30:00Z">
                  <w:r>
                    <w:t>5. maj</w:t>
                  </w:r>
                </w:ins>
                <w:del w:id="173" w:author="Tom Graven Kvist (TOK)" w:date="2015-05-05T15:30:00Z">
                  <w:r w:rsidR="00970039" w:rsidDel="00EB1FE1">
                    <w:delText>28. april</w:delText>
                  </w:r>
                </w:del>
                <w:r w:rsidR="00970039">
                  <w:t xml:space="preserve"> 2015</w:t>
                </w:r>
              </w:p>
              <w:p w:rsidR="00970039" w:rsidRDefault="00970039" w:rsidP="00967A79">
                <w:pPr>
                  <w:pStyle w:val="Bottomlinetext"/>
                </w:pPr>
              </w:p>
              <w:p w:rsidR="00970039" w:rsidRDefault="00970039" w:rsidP="00967A79">
                <w:pPr>
                  <w:pStyle w:val="Bottomlinetext"/>
                </w:pPr>
                <w:bookmarkStart w:id="174" w:name="bmkNumre1"/>
                <w:bookmarkStart w:id="175" w:name="bmkKorrekturData"/>
                <w:bookmarkEnd w:id="174"/>
                <w:bookmarkEnd w:id="175"/>
                <w:r>
                  <w:t>Udarbejdet af KVE</w:t>
                </w:r>
              </w:p>
              <w:p w:rsidR="00970039" w:rsidRDefault="00970039" w:rsidP="00967A79">
                <w:pPr>
                  <w:pStyle w:val="Bottomlinetext"/>
                </w:pPr>
                <w:r>
                  <w:t>Opdateret af TOK</w:t>
                </w:r>
              </w:p>
              <w:p w:rsidR="00970039" w:rsidRDefault="00970039" w:rsidP="00967A79">
                <w:pPr>
                  <w:pStyle w:val="Bottomlinetext"/>
                </w:pPr>
                <w:r>
                  <w:t>Kontrolleret af TOK</w:t>
                </w:r>
              </w:p>
            </w:txbxContent>
          </v:textbox>
          <w10:wrap anchorx="page" anchory="page"/>
        </v:shape>
      </w:pict>
    </w:r>
    <w:r>
      <w:rPr>
        <w:noProof/>
        <w:sz w:val="16"/>
        <w:szCs w:val="16"/>
      </w:rPr>
      <w:pict>
        <v:line id="Line 6" o:spid="_x0000_s2050" style="position:absolute;flip:x;z-index:251659776;visibility:visible;mso-position-horizontal-relative:page;mso-position-vertical-relative:page" from="56.7pt,211.2pt" to="167.25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BvaGQIAADIEAAAOAAAAZHJzL2Uyb0RvYy54bWysU02P2yAQvVfqf0DcE9uJN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" strokeweight=".25pt">
          <w10:wrap anchorx="page" anchory="page"/>
        </v:line>
      </w:pict>
    </w:r>
    <w:r>
      <w:rPr>
        <w:noProof/>
        <w:sz w:val="16"/>
        <w:szCs w:val="16"/>
      </w:rPr>
      <w:pict>
        <v:line id="Line 5" o:spid="_x0000_s2049" style="position:absolute;z-index:251658752;visibility:visible;mso-position-horizontal-relative:page;mso-position-vertical-relative:page" from="180pt,211.2pt" to="538.6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a8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" strokeweight=".25pt">
          <w10:wrap anchorx="page" anchory="page"/>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8746650"/>
    <w:lvl w:ilvl="0">
      <w:start w:val="1"/>
      <w:numFmt w:val="decimal"/>
      <w:pStyle w:val="ListNumber"/>
      <w:lvlText w:val="%1."/>
      <w:lvlJc w:val="left"/>
      <w:pPr>
        <w:tabs>
          <w:tab w:val="num" w:pos="360"/>
        </w:tabs>
        <w:ind w:left="360" w:hanging="360"/>
      </w:pPr>
    </w:lvl>
  </w:abstractNum>
  <w:abstractNum w:abstractNumId="1">
    <w:nsid w:val="FFFFFF89"/>
    <w:multiLevelType w:val="singleLevel"/>
    <w:tmpl w:val="A9FA4DC6"/>
    <w:lvl w:ilvl="0">
      <w:start w:val="1"/>
      <w:numFmt w:val="bullet"/>
      <w:pStyle w:val="ListBullet"/>
      <w:lvlText w:val="―"/>
      <w:lvlJc w:val="left"/>
      <w:pPr>
        <w:ind w:left="360" w:hanging="360"/>
      </w:pPr>
      <w:rPr>
        <w:rFonts w:ascii="Arial" w:hAnsi="Arial" w:hint="default"/>
      </w:rPr>
    </w:lvl>
  </w:abstractNum>
  <w:abstractNum w:abstractNumId="2">
    <w:nsid w:val="01345316"/>
    <w:multiLevelType w:val="multilevel"/>
    <w:tmpl w:val="5072B414"/>
    <w:lvl w:ilvl="0">
      <w:start w:val="1"/>
      <w:numFmt w:val="decimal"/>
      <w:pStyle w:val="NormalNumbering"/>
      <w:lvlText w:val="%1."/>
      <w:lvlJc w:val="right"/>
      <w:pPr>
        <w:tabs>
          <w:tab w:val="num" w:pos="0"/>
        </w:tabs>
        <w:ind w:left="0" w:hanging="227"/>
      </w:pPr>
      <w:rPr>
        <w:rFonts w:ascii="Arial" w:hAnsi="Arial" w:hint="default"/>
        <w:b w:val="0"/>
        <w:i w:val="0"/>
        <w:sz w:val="19"/>
      </w:rPr>
    </w:lvl>
    <w:lvl w:ilvl="1">
      <w:start w:val="1"/>
      <w:numFmt w:val="decimal"/>
      <w:lvlText w:val="%1.%2."/>
      <w:lvlJc w:val="right"/>
      <w:pPr>
        <w:tabs>
          <w:tab w:val="num" w:pos="0"/>
        </w:tabs>
        <w:ind w:left="0" w:hanging="227"/>
      </w:pPr>
      <w:rPr>
        <w:rFonts w:ascii="Calibri" w:hAnsi="Calibri" w:hint="default"/>
        <w:b w:val="0"/>
        <w:i w:val="0"/>
        <w:sz w:val="21"/>
      </w:rPr>
    </w:lvl>
    <w:lvl w:ilvl="2">
      <w:start w:val="1"/>
      <w:numFmt w:val="decimal"/>
      <w:lvlText w:val="%1.%2.%3."/>
      <w:lvlJc w:val="right"/>
      <w:pPr>
        <w:tabs>
          <w:tab w:val="num" w:pos="0"/>
        </w:tabs>
        <w:ind w:left="0" w:hanging="227"/>
      </w:pPr>
      <w:rPr>
        <w:rFonts w:ascii="Calibri" w:hAnsi="Calibri" w:hint="default"/>
        <w:b w:val="0"/>
        <w:i w:val="0"/>
        <w:sz w:val="21"/>
      </w:rPr>
    </w:lvl>
    <w:lvl w:ilvl="3">
      <w:start w:val="1"/>
      <w:numFmt w:val="decimal"/>
      <w:lvlText w:val="%1.%2.%3.%4."/>
      <w:lvlJc w:val="right"/>
      <w:pPr>
        <w:tabs>
          <w:tab w:val="num" w:pos="0"/>
        </w:tabs>
        <w:ind w:left="0" w:hanging="227"/>
      </w:pPr>
      <w:rPr>
        <w:rFonts w:ascii="Calibri" w:hAnsi="Calibri" w:hint="default"/>
        <w:b w:val="0"/>
        <w:i w:val="0"/>
        <w:sz w:val="21"/>
      </w:rPr>
    </w:lvl>
    <w:lvl w:ilvl="4">
      <w:start w:val="1"/>
      <w:numFmt w:val="decimal"/>
      <w:lvlText w:val="%1.%2.%3.%4.%5."/>
      <w:lvlJc w:val="right"/>
      <w:pPr>
        <w:tabs>
          <w:tab w:val="num" w:pos="0"/>
        </w:tabs>
        <w:ind w:left="0" w:hanging="227"/>
      </w:pPr>
      <w:rPr>
        <w:rFonts w:ascii="Calibri" w:hAnsi="Calibri" w:hint="default"/>
        <w:b w:val="0"/>
        <w:i w:val="0"/>
        <w:sz w:val="21"/>
      </w:rPr>
    </w:lvl>
    <w:lvl w:ilvl="5">
      <w:start w:val="1"/>
      <w:numFmt w:val="decimal"/>
      <w:lvlText w:val="%1.%2.%3.%4.%5.%6."/>
      <w:lvlJc w:val="right"/>
      <w:pPr>
        <w:tabs>
          <w:tab w:val="num" w:pos="0"/>
        </w:tabs>
        <w:ind w:left="0" w:hanging="227"/>
      </w:pPr>
      <w:rPr>
        <w:rFonts w:ascii="Calibri" w:hAnsi="Calibri" w:hint="default"/>
        <w:b w:val="0"/>
        <w:i w:val="0"/>
        <w:sz w:val="21"/>
      </w:rPr>
    </w:lvl>
    <w:lvl w:ilvl="6">
      <w:start w:val="1"/>
      <w:numFmt w:val="decimal"/>
      <w:lvlText w:val="%1.%2.%3.%4.%5.%6.%7."/>
      <w:lvlJc w:val="right"/>
      <w:pPr>
        <w:tabs>
          <w:tab w:val="num" w:pos="0"/>
        </w:tabs>
        <w:ind w:left="0" w:hanging="227"/>
      </w:pPr>
      <w:rPr>
        <w:rFonts w:ascii="Calibri" w:hAnsi="Calibri" w:hint="default"/>
        <w:b w:val="0"/>
        <w:i w:val="0"/>
        <w:sz w:val="21"/>
      </w:rPr>
    </w:lvl>
    <w:lvl w:ilvl="7">
      <w:start w:val="1"/>
      <w:numFmt w:val="decimal"/>
      <w:lvlText w:val="%1.%2.%3.%4.%5.%6.%7.%8."/>
      <w:lvlJc w:val="right"/>
      <w:pPr>
        <w:tabs>
          <w:tab w:val="num" w:pos="0"/>
        </w:tabs>
        <w:ind w:left="0" w:hanging="227"/>
      </w:pPr>
      <w:rPr>
        <w:rFonts w:ascii="Calibri" w:hAnsi="Calibri" w:hint="default"/>
        <w:b w:val="0"/>
        <w:i w:val="0"/>
        <w:sz w:val="21"/>
      </w:rPr>
    </w:lvl>
    <w:lvl w:ilvl="8">
      <w:start w:val="1"/>
      <w:numFmt w:val="decimal"/>
      <w:lvlText w:val="%1.%2.%3.%4.%5.%6.%7.%8.%9."/>
      <w:lvlJc w:val="right"/>
      <w:pPr>
        <w:tabs>
          <w:tab w:val="num" w:pos="0"/>
        </w:tabs>
        <w:ind w:left="0" w:hanging="227"/>
      </w:pPr>
      <w:rPr>
        <w:rFonts w:ascii="Calibri" w:hAnsi="Calibri" w:hint="default"/>
        <w:b w:val="0"/>
        <w:i w:val="0"/>
        <w:sz w:val="21"/>
      </w:rPr>
    </w:lvl>
  </w:abstractNum>
  <w:abstractNum w:abstractNumId="3">
    <w:nsid w:val="0A9D4DFB"/>
    <w:multiLevelType w:val="multilevel"/>
    <w:tmpl w:val="A060FCAE"/>
    <w:lvl w:ilvl="0">
      <w:start w:val="1"/>
      <w:numFmt w:val="bullet"/>
      <w:pStyle w:val="NormalBullet"/>
      <w:lvlText w:val=""/>
      <w:lvlJc w:val="left"/>
      <w:pPr>
        <w:tabs>
          <w:tab w:val="num" w:pos="227"/>
        </w:tabs>
        <w:ind w:left="227" w:hanging="227"/>
      </w:pPr>
      <w:rPr>
        <w:rFonts w:ascii="Symbol" w:hAnsi="Symbol" w:hint="default"/>
      </w:rPr>
    </w:lvl>
    <w:lvl w:ilvl="1">
      <w:start w:val="1"/>
      <w:numFmt w:val="bullet"/>
      <w:lvlText w:val=""/>
      <w:lvlJc w:val="left"/>
      <w:pPr>
        <w:tabs>
          <w:tab w:val="num" w:pos="227"/>
        </w:tabs>
        <w:ind w:left="454" w:hanging="227"/>
      </w:pPr>
      <w:rPr>
        <w:rFonts w:ascii="Symbol" w:hAnsi="Symbol" w:hint="default"/>
      </w:rPr>
    </w:lvl>
    <w:lvl w:ilvl="2">
      <w:start w:val="1"/>
      <w:numFmt w:val="bullet"/>
      <w:lvlText w:val=""/>
      <w:lvlJc w:val="left"/>
      <w:pPr>
        <w:tabs>
          <w:tab w:val="num" w:pos="227"/>
        </w:tabs>
        <w:ind w:left="680" w:hanging="226"/>
      </w:pPr>
      <w:rPr>
        <w:rFonts w:ascii="Symbol" w:hAnsi="Symbol" w:hint="default"/>
      </w:rPr>
    </w:lvl>
    <w:lvl w:ilvl="3">
      <w:start w:val="1"/>
      <w:numFmt w:val="bullet"/>
      <w:lvlText w:val=""/>
      <w:lvlJc w:val="left"/>
      <w:pPr>
        <w:tabs>
          <w:tab w:val="num" w:pos="227"/>
        </w:tabs>
        <w:ind w:left="907" w:hanging="227"/>
      </w:pPr>
      <w:rPr>
        <w:rFonts w:ascii="Symbol" w:hAnsi="Symbol" w:hint="default"/>
      </w:rPr>
    </w:lvl>
    <w:lvl w:ilvl="4">
      <w:start w:val="1"/>
      <w:numFmt w:val="bullet"/>
      <w:lvlText w:val=""/>
      <w:lvlJc w:val="left"/>
      <w:pPr>
        <w:tabs>
          <w:tab w:val="num" w:pos="227"/>
        </w:tabs>
        <w:ind w:left="1134" w:hanging="227"/>
      </w:pPr>
      <w:rPr>
        <w:rFonts w:ascii="Symbol" w:hAnsi="Symbol" w:hint="default"/>
      </w:rPr>
    </w:lvl>
    <w:lvl w:ilvl="5">
      <w:start w:val="1"/>
      <w:numFmt w:val="bullet"/>
      <w:lvlText w:val=""/>
      <w:lvlJc w:val="left"/>
      <w:pPr>
        <w:tabs>
          <w:tab w:val="num" w:pos="227"/>
        </w:tabs>
        <w:ind w:left="1361" w:hanging="227"/>
      </w:pPr>
      <w:rPr>
        <w:rFonts w:ascii="Symbol" w:hAnsi="Symbol" w:hint="default"/>
      </w:rPr>
    </w:lvl>
    <w:lvl w:ilvl="6">
      <w:start w:val="1"/>
      <w:numFmt w:val="bullet"/>
      <w:lvlText w:val=""/>
      <w:lvlJc w:val="left"/>
      <w:pPr>
        <w:tabs>
          <w:tab w:val="num" w:pos="227"/>
        </w:tabs>
        <w:ind w:left="1588" w:hanging="227"/>
      </w:pPr>
      <w:rPr>
        <w:rFonts w:ascii="Symbol" w:hAnsi="Symbol" w:hint="default"/>
      </w:rPr>
    </w:lvl>
    <w:lvl w:ilvl="7">
      <w:start w:val="1"/>
      <w:numFmt w:val="bullet"/>
      <w:lvlText w:val=""/>
      <w:lvlJc w:val="left"/>
      <w:pPr>
        <w:tabs>
          <w:tab w:val="num" w:pos="227"/>
        </w:tabs>
        <w:ind w:left="1814" w:hanging="226"/>
      </w:pPr>
      <w:rPr>
        <w:rFonts w:ascii="Symbol" w:hAnsi="Symbol" w:hint="default"/>
      </w:rPr>
    </w:lvl>
    <w:lvl w:ilvl="8">
      <w:start w:val="1"/>
      <w:numFmt w:val="bullet"/>
      <w:lvlText w:val=""/>
      <w:lvlJc w:val="left"/>
      <w:pPr>
        <w:tabs>
          <w:tab w:val="num" w:pos="227"/>
        </w:tabs>
        <w:ind w:left="2041" w:hanging="227"/>
      </w:pPr>
      <w:rPr>
        <w:rFonts w:ascii="Symbol" w:hAnsi="Symbol" w:hint="default"/>
      </w:rPr>
    </w:lvl>
  </w:abstractNum>
  <w:abstractNum w:abstractNumId="4">
    <w:nsid w:val="0CCA64AA"/>
    <w:multiLevelType w:val="hybridMultilevel"/>
    <w:tmpl w:val="0AE8A998"/>
    <w:lvl w:ilvl="0" w:tplc="CFA8F874">
      <w:start w:val="1"/>
      <w:numFmt w:val="bullet"/>
      <w:lvlText w:val="-"/>
      <w:lvlJc w:val="left"/>
      <w:pPr>
        <w:ind w:left="720" w:hanging="360"/>
      </w:pPr>
      <w:rPr>
        <w:rFonts w:ascii="Arial" w:eastAsia="Calibri"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0FF00E90"/>
    <w:multiLevelType w:val="hybridMultilevel"/>
    <w:tmpl w:val="AF4097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3752867"/>
    <w:multiLevelType w:val="multilevel"/>
    <w:tmpl w:val="94A298E0"/>
    <w:lvl w:ilvl="0">
      <w:start w:val="1"/>
      <w:numFmt w:val="decimal"/>
      <w:pStyle w:val="Heading1"/>
      <w:lvlText w:val="%1"/>
      <w:lvlJc w:val="right"/>
      <w:pPr>
        <w:tabs>
          <w:tab w:val="num" w:pos="0"/>
        </w:tabs>
        <w:ind w:left="0" w:hanging="227"/>
      </w:pPr>
      <w:rPr>
        <w:rFonts w:ascii="Arial" w:hAnsi="Arial" w:hint="default"/>
        <w:b/>
        <w:i w:val="0"/>
        <w:caps/>
        <w:strike w:val="0"/>
        <w:dstrike w:val="0"/>
        <w:vanish w:val="0"/>
        <w:color w:val="000000"/>
        <w:sz w:val="22"/>
        <w:vertAlign w:val="baseline"/>
      </w:rPr>
    </w:lvl>
    <w:lvl w:ilvl="1">
      <w:start w:val="1"/>
      <w:numFmt w:val="decimal"/>
      <w:pStyle w:val="Heading2"/>
      <w:lvlText w:val="%1.%2"/>
      <w:lvlJc w:val="right"/>
      <w:pPr>
        <w:tabs>
          <w:tab w:val="num" w:pos="0"/>
        </w:tabs>
        <w:ind w:left="0" w:hanging="227"/>
      </w:pPr>
      <w:rPr>
        <w:rFonts w:ascii="Arial" w:hAnsi="Arial" w:hint="default"/>
        <w:b/>
        <w:i w:val="0"/>
        <w:caps w:val="0"/>
        <w:strike w:val="0"/>
        <w:dstrike w:val="0"/>
        <w:vanish w:val="0"/>
        <w:color w:val="000000"/>
        <w:sz w:val="22"/>
        <w:vertAlign w:val="baseline"/>
      </w:rPr>
    </w:lvl>
    <w:lvl w:ilvl="2">
      <w:start w:val="1"/>
      <w:numFmt w:val="decimal"/>
      <w:pStyle w:val="Heading3"/>
      <w:lvlText w:val="%1.%2.%3"/>
      <w:lvlJc w:val="right"/>
      <w:pPr>
        <w:tabs>
          <w:tab w:val="num" w:pos="0"/>
        </w:tabs>
        <w:ind w:left="0" w:hanging="227"/>
      </w:pPr>
      <w:rPr>
        <w:rFonts w:ascii="Arial" w:hAnsi="Arial" w:hint="default"/>
        <w:b w:val="0"/>
        <w:i/>
        <w:caps w:val="0"/>
        <w:strike w:val="0"/>
        <w:dstrike w:val="0"/>
        <w:vanish w:val="0"/>
        <w:color w:val="000000"/>
        <w:sz w:val="22"/>
        <w:u w:val="none"/>
        <w:vertAlign w:val="baseline"/>
      </w:rPr>
    </w:lvl>
    <w:lvl w:ilvl="3">
      <w:start w:val="1"/>
      <w:numFmt w:val="decimal"/>
      <w:pStyle w:val="Heading4"/>
      <w:lvlText w:val="%1.%2.%3.%4"/>
      <w:lvlJc w:val="right"/>
      <w:pPr>
        <w:tabs>
          <w:tab w:val="num" w:pos="0"/>
        </w:tabs>
        <w:ind w:left="0" w:hanging="227"/>
      </w:pPr>
      <w:rPr>
        <w:rFonts w:ascii="Arial" w:hAnsi="Arial" w:hint="default"/>
        <w:b w:val="0"/>
        <w:i/>
        <w:caps w:val="0"/>
        <w:strike w:val="0"/>
        <w:dstrike w:val="0"/>
        <w:vanish w:val="0"/>
        <w:color w:val="000000"/>
        <w:sz w:val="22"/>
        <w:vertAlign w:val="baseline"/>
      </w:rPr>
    </w:lvl>
    <w:lvl w:ilvl="4">
      <w:start w:val="1"/>
      <w:numFmt w:val="decimal"/>
      <w:lvlText w:val="%1.%2.%3.%4.%5."/>
      <w:lvlJc w:val="left"/>
      <w:pPr>
        <w:tabs>
          <w:tab w:val="num" w:pos="0"/>
        </w:tabs>
        <w:ind w:left="0" w:hanging="227"/>
      </w:pPr>
      <w:rPr>
        <w:rFonts w:hint="default"/>
        <w:b w:val="0"/>
        <w:i w:val="0"/>
        <w:sz w:val="22"/>
      </w:rPr>
    </w:lvl>
    <w:lvl w:ilvl="5">
      <w:start w:val="1"/>
      <w:numFmt w:val="decimal"/>
      <w:lvlText w:val="%1.%2.%3.%4.%5.%6."/>
      <w:lvlJc w:val="left"/>
      <w:pPr>
        <w:tabs>
          <w:tab w:val="num" w:pos="0"/>
        </w:tabs>
        <w:ind w:left="0" w:hanging="227"/>
      </w:pPr>
      <w:rPr>
        <w:rFonts w:hint="default"/>
        <w:b w:val="0"/>
        <w:i w:val="0"/>
        <w:sz w:val="22"/>
      </w:rPr>
    </w:lvl>
    <w:lvl w:ilvl="6">
      <w:start w:val="1"/>
      <w:numFmt w:val="decimal"/>
      <w:lvlText w:val="%1.%2.%3.%4.%5.%6.%7."/>
      <w:lvlJc w:val="left"/>
      <w:pPr>
        <w:tabs>
          <w:tab w:val="num" w:pos="0"/>
        </w:tabs>
        <w:ind w:left="0" w:hanging="227"/>
      </w:pPr>
      <w:rPr>
        <w:rFonts w:hint="default"/>
        <w:b w:val="0"/>
        <w:i w:val="0"/>
        <w:sz w:val="22"/>
      </w:rPr>
    </w:lvl>
    <w:lvl w:ilvl="7">
      <w:start w:val="1"/>
      <w:numFmt w:val="decimal"/>
      <w:lvlText w:val="%1.%2.%3.%4.%5.%6.%7.%8."/>
      <w:lvlJc w:val="left"/>
      <w:pPr>
        <w:tabs>
          <w:tab w:val="num" w:pos="0"/>
        </w:tabs>
        <w:ind w:left="0" w:hanging="227"/>
      </w:pPr>
      <w:rPr>
        <w:rFonts w:hint="default"/>
        <w:b w:val="0"/>
        <w:i w:val="0"/>
        <w:sz w:val="22"/>
      </w:rPr>
    </w:lvl>
    <w:lvl w:ilvl="8">
      <w:start w:val="1"/>
      <w:numFmt w:val="decimal"/>
      <w:lvlText w:val="%1.%2.%3.%4.%5.%6.%7.%8.%9."/>
      <w:lvlJc w:val="left"/>
      <w:pPr>
        <w:tabs>
          <w:tab w:val="num" w:pos="0"/>
        </w:tabs>
        <w:ind w:left="0" w:hanging="227"/>
      </w:pPr>
      <w:rPr>
        <w:rFonts w:hint="default"/>
        <w:b w:val="0"/>
        <w:i w:val="0"/>
        <w:sz w:val="22"/>
      </w:rPr>
    </w:lvl>
  </w:abstractNum>
  <w:abstractNum w:abstractNumId="7">
    <w:nsid w:val="33BD0F8E"/>
    <w:multiLevelType w:val="hybridMultilevel"/>
    <w:tmpl w:val="E23807D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7B4276B"/>
    <w:multiLevelType w:val="hybridMultilevel"/>
    <w:tmpl w:val="DDB869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D744F21"/>
    <w:multiLevelType w:val="hybridMultilevel"/>
    <w:tmpl w:val="003EB27E"/>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0">
    <w:nsid w:val="41C3232C"/>
    <w:multiLevelType w:val="hybridMultilevel"/>
    <w:tmpl w:val="0CB612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3DB2D75"/>
    <w:multiLevelType w:val="hybridMultilevel"/>
    <w:tmpl w:val="612C585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642535E1"/>
    <w:multiLevelType w:val="hybridMultilevel"/>
    <w:tmpl w:val="73DACB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92756F8"/>
    <w:multiLevelType w:val="hybridMultilevel"/>
    <w:tmpl w:val="5B96DE74"/>
    <w:lvl w:ilvl="0" w:tplc="6E925DC2">
      <w:numFmt w:val="bullet"/>
      <w:lvlText w:val="-"/>
      <w:lvlJc w:val="left"/>
      <w:pPr>
        <w:ind w:left="420" w:hanging="360"/>
      </w:pPr>
      <w:rPr>
        <w:rFonts w:ascii="Arial" w:eastAsia="Calibri" w:hAnsi="Arial" w:cs="Arial" w:hint="default"/>
      </w:rPr>
    </w:lvl>
    <w:lvl w:ilvl="1" w:tplc="04060003">
      <w:start w:val="1"/>
      <w:numFmt w:val="bullet"/>
      <w:lvlText w:val="o"/>
      <w:lvlJc w:val="left"/>
      <w:pPr>
        <w:ind w:left="1140" w:hanging="360"/>
      </w:pPr>
      <w:rPr>
        <w:rFonts w:ascii="Courier New" w:hAnsi="Courier New" w:cs="Courier New" w:hint="default"/>
      </w:rPr>
    </w:lvl>
    <w:lvl w:ilvl="2" w:tplc="04060005" w:tentative="1">
      <w:start w:val="1"/>
      <w:numFmt w:val="bullet"/>
      <w:lvlText w:val=""/>
      <w:lvlJc w:val="left"/>
      <w:pPr>
        <w:ind w:left="1860" w:hanging="360"/>
      </w:pPr>
      <w:rPr>
        <w:rFonts w:ascii="Wingdings" w:hAnsi="Wingdings" w:hint="default"/>
      </w:rPr>
    </w:lvl>
    <w:lvl w:ilvl="3" w:tplc="04060001" w:tentative="1">
      <w:start w:val="1"/>
      <w:numFmt w:val="bullet"/>
      <w:lvlText w:val=""/>
      <w:lvlJc w:val="left"/>
      <w:pPr>
        <w:ind w:left="2580" w:hanging="360"/>
      </w:pPr>
      <w:rPr>
        <w:rFonts w:ascii="Symbol" w:hAnsi="Symbol" w:hint="default"/>
      </w:rPr>
    </w:lvl>
    <w:lvl w:ilvl="4" w:tplc="04060003" w:tentative="1">
      <w:start w:val="1"/>
      <w:numFmt w:val="bullet"/>
      <w:lvlText w:val="o"/>
      <w:lvlJc w:val="left"/>
      <w:pPr>
        <w:ind w:left="3300" w:hanging="360"/>
      </w:pPr>
      <w:rPr>
        <w:rFonts w:ascii="Courier New" w:hAnsi="Courier New" w:cs="Courier New" w:hint="default"/>
      </w:rPr>
    </w:lvl>
    <w:lvl w:ilvl="5" w:tplc="04060005" w:tentative="1">
      <w:start w:val="1"/>
      <w:numFmt w:val="bullet"/>
      <w:lvlText w:val=""/>
      <w:lvlJc w:val="left"/>
      <w:pPr>
        <w:ind w:left="4020" w:hanging="360"/>
      </w:pPr>
      <w:rPr>
        <w:rFonts w:ascii="Wingdings" w:hAnsi="Wingdings" w:hint="default"/>
      </w:rPr>
    </w:lvl>
    <w:lvl w:ilvl="6" w:tplc="04060001" w:tentative="1">
      <w:start w:val="1"/>
      <w:numFmt w:val="bullet"/>
      <w:lvlText w:val=""/>
      <w:lvlJc w:val="left"/>
      <w:pPr>
        <w:ind w:left="4740" w:hanging="360"/>
      </w:pPr>
      <w:rPr>
        <w:rFonts w:ascii="Symbol" w:hAnsi="Symbol" w:hint="default"/>
      </w:rPr>
    </w:lvl>
    <w:lvl w:ilvl="7" w:tplc="04060003" w:tentative="1">
      <w:start w:val="1"/>
      <w:numFmt w:val="bullet"/>
      <w:lvlText w:val="o"/>
      <w:lvlJc w:val="left"/>
      <w:pPr>
        <w:ind w:left="5460" w:hanging="360"/>
      </w:pPr>
      <w:rPr>
        <w:rFonts w:ascii="Courier New" w:hAnsi="Courier New" w:cs="Courier New" w:hint="default"/>
      </w:rPr>
    </w:lvl>
    <w:lvl w:ilvl="8" w:tplc="04060005" w:tentative="1">
      <w:start w:val="1"/>
      <w:numFmt w:val="bullet"/>
      <w:lvlText w:val=""/>
      <w:lvlJc w:val="left"/>
      <w:pPr>
        <w:ind w:left="6180" w:hanging="360"/>
      </w:pPr>
      <w:rPr>
        <w:rFonts w:ascii="Wingdings" w:hAnsi="Wingdings" w:hint="default"/>
      </w:rPr>
    </w:lvl>
  </w:abstractNum>
  <w:abstractNum w:abstractNumId="14">
    <w:nsid w:val="6BBB31EE"/>
    <w:multiLevelType w:val="hybridMultilevel"/>
    <w:tmpl w:val="51A212E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1BB589B"/>
    <w:multiLevelType w:val="hybridMultilevel"/>
    <w:tmpl w:val="E8EE809C"/>
    <w:lvl w:ilvl="0" w:tplc="EEB0827A">
      <w:numFmt w:val="bullet"/>
      <w:lvlText w:val="-"/>
      <w:lvlJc w:val="left"/>
      <w:pPr>
        <w:ind w:left="720" w:hanging="360"/>
      </w:pPr>
      <w:rPr>
        <w:rFonts w:ascii="Arial" w:eastAsia="Calibr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742502FE"/>
    <w:multiLevelType w:val="hybridMultilevel"/>
    <w:tmpl w:val="CACEF5BE"/>
    <w:lvl w:ilvl="0" w:tplc="4C140308">
      <w:numFmt w:val="bullet"/>
      <w:lvlText w:val="-"/>
      <w:lvlJc w:val="left"/>
      <w:pPr>
        <w:ind w:left="720" w:hanging="360"/>
      </w:pPr>
      <w:rPr>
        <w:rFonts w:ascii="Arial" w:eastAsia="Calibr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74BD3DCE"/>
    <w:multiLevelType w:val="hybridMultilevel"/>
    <w:tmpl w:val="BAFA9B2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1"/>
  </w:num>
  <w:num w:numId="6">
    <w:abstractNumId w:val="1"/>
  </w:num>
  <w:num w:numId="7">
    <w:abstractNumId w:val="0"/>
  </w:num>
  <w:num w:numId="8">
    <w:abstractNumId w:val="0"/>
  </w:num>
  <w:num w:numId="9">
    <w:abstractNumId w:val="3"/>
  </w:num>
  <w:num w:numId="10">
    <w:abstractNumId w:val="2"/>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4"/>
  </w:num>
  <w:num w:numId="20">
    <w:abstractNumId w:val="13"/>
  </w:num>
  <w:num w:numId="21">
    <w:abstractNumId w:val="6"/>
  </w:num>
  <w:num w:numId="22">
    <w:abstractNumId w:val="8"/>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12"/>
  </w:num>
  <w:num w:numId="26">
    <w:abstractNumId w:val="11"/>
  </w:num>
  <w:num w:numId="27">
    <w:abstractNumId w:val="14"/>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6"/>
  </w:num>
  <w:num w:numId="31">
    <w:abstractNumId w:val="7"/>
  </w:num>
  <w:num w:numId="32">
    <w:abstractNumId w:val="5"/>
  </w:num>
  <w:num w:numId="33">
    <w:abstractNumId w:val="6"/>
  </w:num>
  <w:num w:numId="34">
    <w:abstractNumId w:val="6"/>
  </w:num>
  <w:num w:numId="35">
    <w:abstractNumId w:val="15"/>
  </w:num>
  <w:num w:numId="36">
    <w:abstractNumId w:val="16"/>
  </w:num>
  <w:num w:numId="37">
    <w:abstractNumId w:val="6"/>
  </w:num>
  <w:num w:numId="38">
    <w:abstractNumId w:val="6"/>
  </w:num>
  <w:num w:numId="39">
    <w:abstractNumId w:val="6"/>
  </w:num>
  <w:num w:numId="40">
    <w:abstractNumId w:val="6"/>
  </w:num>
  <w:num w:numId="41">
    <w:abstractNumId w:val="6"/>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oNotHyphenateCaps/>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afsendernavn" w:val="Kristian Vester"/>
    <w:docVar w:name="firma" w:val="NIRAS"/>
    <w:docVar w:name="sprog" w:val="Danish"/>
  </w:docVars>
  <w:rsids>
    <w:rsidRoot w:val="00DA15B1"/>
    <w:rsid w:val="0002177F"/>
    <w:rsid w:val="00025DF3"/>
    <w:rsid w:val="000362E8"/>
    <w:rsid w:val="00037EE9"/>
    <w:rsid w:val="000509DB"/>
    <w:rsid w:val="000567A2"/>
    <w:rsid w:val="000667F4"/>
    <w:rsid w:val="00071F97"/>
    <w:rsid w:val="00082155"/>
    <w:rsid w:val="00082356"/>
    <w:rsid w:val="0009017E"/>
    <w:rsid w:val="00091A06"/>
    <w:rsid w:val="000A0A6F"/>
    <w:rsid w:val="000A18FA"/>
    <w:rsid w:val="000A2646"/>
    <w:rsid w:val="000A486E"/>
    <w:rsid w:val="000C3A5A"/>
    <w:rsid w:val="000C3F8B"/>
    <w:rsid w:val="000D2645"/>
    <w:rsid w:val="000D6BE6"/>
    <w:rsid w:val="000E03AE"/>
    <w:rsid w:val="000E0E46"/>
    <w:rsid w:val="000E0F6F"/>
    <w:rsid w:val="000E5AA3"/>
    <w:rsid w:val="000F1362"/>
    <w:rsid w:val="000F6031"/>
    <w:rsid w:val="000F6B30"/>
    <w:rsid w:val="000F7916"/>
    <w:rsid w:val="001044EC"/>
    <w:rsid w:val="0011053E"/>
    <w:rsid w:val="00122491"/>
    <w:rsid w:val="00130376"/>
    <w:rsid w:val="00131655"/>
    <w:rsid w:val="00143027"/>
    <w:rsid w:val="001438B0"/>
    <w:rsid w:val="00144B18"/>
    <w:rsid w:val="00145567"/>
    <w:rsid w:val="00164069"/>
    <w:rsid w:val="00167ECC"/>
    <w:rsid w:val="0017153B"/>
    <w:rsid w:val="001753E0"/>
    <w:rsid w:val="00183FA8"/>
    <w:rsid w:val="00190647"/>
    <w:rsid w:val="00193AAF"/>
    <w:rsid w:val="00196C2C"/>
    <w:rsid w:val="00197D5A"/>
    <w:rsid w:val="001A03EB"/>
    <w:rsid w:val="001A62D5"/>
    <w:rsid w:val="001B4FF3"/>
    <w:rsid w:val="001B6780"/>
    <w:rsid w:val="001C1AE3"/>
    <w:rsid w:val="001D0A2B"/>
    <w:rsid w:val="001D50DC"/>
    <w:rsid w:val="001E4167"/>
    <w:rsid w:val="001F088A"/>
    <w:rsid w:val="001F09B3"/>
    <w:rsid w:val="001F6479"/>
    <w:rsid w:val="00205108"/>
    <w:rsid w:val="0021034D"/>
    <w:rsid w:val="00222D70"/>
    <w:rsid w:val="0024153F"/>
    <w:rsid w:val="0025537B"/>
    <w:rsid w:val="00255EFE"/>
    <w:rsid w:val="00260F43"/>
    <w:rsid w:val="00263443"/>
    <w:rsid w:val="00267561"/>
    <w:rsid w:val="00270251"/>
    <w:rsid w:val="002710D3"/>
    <w:rsid w:val="0027426A"/>
    <w:rsid w:val="00275132"/>
    <w:rsid w:val="00281E38"/>
    <w:rsid w:val="002900AF"/>
    <w:rsid w:val="00293406"/>
    <w:rsid w:val="00295389"/>
    <w:rsid w:val="00295C66"/>
    <w:rsid w:val="0029798C"/>
    <w:rsid w:val="002B5D85"/>
    <w:rsid w:val="002B6900"/>
    <w:rsid w:val="002C386E"/>
    <w:rsid w:val="002D2127"/>
    <w:rsid w:val="002D4249"/>
    <w:rsid w:val="002D539B"/>
    <w:rsid w:val="002D788A"/>
    <w:rsid w:val="002E4255"/>
    <w:rsid w:val="002E5B67"/>
    <w:rsid w:val="002F4E21"/>
    <w:rsid w:val="002F5610"/>
    <w:rsid w:val="002F7991"/>
    <w:rsid w:val="00345C6B"/>
    <w:rsid w:val="003571C1"/>
    <w:rsid w:val="003703C5"/>
    <w:rsid w:val="003719CE"/>
    <w:rsid w:val="00372078"/>
    <w:rsid w:val="00372594"/>
    <w:rsid w:val="00377CED"/>
    <w:rsid w:val="003A21F0"/>
    <w:rsid w:val="003A458D"/>
    <w:rsid w:val="003B38BA"/>
    <w:rsid w:val="003D0033"/>
    <w:rsid w:val="003E6C12"/>
    <w:rsid w:val="004002FD"/>
    <w:rsid w:val="0041656F"/>
    <w:rsid w:val="00417038"/>
    <w:rsid w:val="00423851"/>
    <w:rsid w:val="004336AB"/>
    <w:rsid w:val="00433D61"/>
    <w:rsid w:val="004443FA"/>
    <w:rsid w:val="004446DE"/>
    <w:rsid w:val="004657EE"/>
    <w:rsid w:val="0046588C"/>
    <w:rsid w:val="00470EC9"/>
    <w:rsid w:val="00475D96"/>
    <w:rsid w:val="00484559"/>
    <w:rsid w:val="00496775"/>
    <w:rsid w:val="004A12ED"/>
    <w:rsid w:val="004A2E7C"/>
    <w:rsid w:val="004B7640"/>
    <w:rsid w:val="004C7215"/>
    <w:rsid w:val="004D079A"/>
    <w:rsid w:val="004D2A77"/>
    <w:rsid w:val="004E0EC4"/>
    <w:rsid w:val="004E4A5A"/>
    <w:rsid w:val="004E4F9B"/>
    <w:rsid w:val="00500A54"/>
    <w:rsid w:val="00515E20"/>
    <w:rsid w:val="005201AA"/>
    <w:rsid w:val="005266FD"/>
    <w:rsid w:val="00531E94"/>
    <w:rsid w:val="00545192"/>
    <w:rsid w:val="00547AB8"/>
    <w:rsid w:val="00547E9B"/>
    <w:rsid w:val="00552473"/>
    <w:rsid w:val="00554111"/>
    <w:rsid w:val="005638B9"/>
    <w:rsid w:val="00573FB9"/>
    <w:rsid w:val="00576169"/>
    <w:rsid w:val="00581B10"/>
    <w:rsid w:val="00584386"/>
    <w:rsid w:val="00594390"/>
    <w:rsid w:val="005A0D76"/>
    <w:rsid w:val="005A5129"/>
    <w:rsid w:val="005D7426"/>
    <w:rsid w:val="005E3FC0"/>
    <w:rsid w:val="005E5539"/>
    <w:rsid w:val="005F2721"/>
    <w:rsid w:val="005F489E"/>
    <w:rsid w:val="006010AE"/>
    <w:rsid w:val="00601912"/>
    <w:rsid w:val="00602EEF"/>
    <w:rsid w:val="00610447"/>
    <w:rsid w:val="00622857"/>
    <w:rsid w:val="00627266"/>
    <w:rsid w:val="00633FB5"/>
    <w:rsid w:val="00641497"/>
    <w:rsid w:val="006526A5"/>
    <w:rsid w:val="0065348C"/>
    <w:rsid w:val="00665789"/>
    <w:rsid w:val="006712EC"/>
    <w:rsid w:val="00672F0A"/>
    <w:rsid w:val="00683B5C"/>
    <w:rsid w:val="00692E94"/>
    <w:rsid w:val="006A2E54"/>
    <w:rsid w:val="006A3868"/>
    <w:rsid w:val="006B3B52"/>
    <w:rsid w:val="006E0AB2"/>
    <w:rsid w:val="006E709D"/>
    <w:rsid w:val="006F4875"/>
    <w:rsid w:val="006F76C7"/>
    <w:rsid w:val="00703066"/>
    <w:rsid w:val="00711BFF"/>
    <w:rsid w:val="007149FC"/>
    <w:rsid w:val="007215F7"/>
    <w:rsid w:val="007271EB"/>
    <w:rsid w:val="0073055D"/>
    <w:rsid w:val="00731967"/>
    <w:rsid w:val="00746AD6"/>
    <w:rsid w:val="0075317F"/>
    <w:rsid w:val="00777C4F"/>
    <w:rsid w:val="00785B6C"/>
    <w:rsid w:val="00794ACA"/>
    <w:rsid w:val="007B25D5"/>
    <w:rsid w:val="007B5D3F"/>
    <w:rsid w:val="007D61F1"/>
    <w:rsid w:val="007E04E2"/>
    <w:rsid w:val="007F33DE"/>
    <w:rsid w:val="007F4305"/>
    <w:rsid w:val="008027A6"/>
    <w:rsid w:val="0080655F"/>
    <w:rsid w:val="00807242"/>
    <w:rsid w:val="008136B6"/>
    <w:rsid w:val="00822E97"/>
    <w:rsid w:val="00830F5A"/>
    <w:rsid w:val="008323B8"/>
    <w:rsid w:val="00837F74"/>
    <w:rsid w:val="00840DB9"/>
    <w:rsid w:val="008431A3"/>
    <w:rsid w:val="00844370"/>
    <w:rsid w:val="008556A8"/>
    <w:rsid w:val="00856D79"/>
    <w:rsid w:val="0085752F"/>
    <w:rsid w:val="00857611"/>
    <w:rsid w:val="0086142D"/>
    <w:rsid w:val="0087196C"/>
    <w:rsid w:val="00874FB2"/>
    <w:rsid w:val="00875B42"/>
    <w:rsid w:val="00886949"/>
    <w:rsid w:val="00887AC6"/>
    <w:rsid w:val="0089526B"/>
    <w:rsid w:val="00895A14"/>
    <w:rsid w:val="008A4C80"/>
    <w:rsid w:val="008D1DD4"/>
    <w:rsid w:val="008E6821"/>
    <w:rsid w:val="008F0E31"/>
    <w:rsid w:val="009021C4"/>
    <w:rsid w:val="009029F8"/>
    <w:rsid w:val="0093099A"/>
    <w:rsid w:val="00936F3D"/>
    <w:rsid w:val="00950B21"/>
    <w:rsid w:val="00952245"/>
    <w:rsid w:val="009538E6"/>
    <w:rsid w:val="00957411"/>
    <w:rsid w:val="00962FE2"/>
    <w:rsid w:val="009630E5"/>
    <w:rsid w:val="00966D5D"/>
    <w:rsid w:val="00967A79"/>
    <w:rsid w:val="00970039"/>
    <w:rsid w:val="00976FA0"/>
    <w:rsid w:val="009864AE"/>
    <w:rsid w:val="009929AD"/>
    <w:rsid w:val="0099505D"/>
    <w:rsid w:val="009B0F25"/>
    <w:rsid w:val="009B1C45"/>
    <w:rsid w:val="009D5C4F"/>
    <w:rsid w:val="009D7BCF"/>
    <w:rsid w:val="009E1703"/>
    <w:rsid w:val="009E1C3F"/>
    <w:rsid w:val="009F5E99"/>
    <w:rsid w:val="00A02E9D"/>
    <w:rsid w:val="00A109CF"/>
    <w:rsid w:val="00A40B52"/>
    <w:rsid w:val="00A43F03"/>
    <w:rsid w:val="00A479A3"/>
    <w:rsid w:val="00A549E0"/>
    <w:rsid w:val="00A558DB"/>
    <w:rsid w:val="00A62F9E"/>
    <w:rsid w:val="00A6302D"/>
    <w:rsid w:val="00A668CB"/>
    <w:rsid w:val="00A74039"/>
    <w:rsid w:val="00A74B34"/>
    <w:rsid w:val="00A8298B"/>
    <w:rsid w:val="00A87BC1"/>
    <w:rsid w:val="00A94CEC"/>
    <w:rsid w:val="00A96099"/>
    <w:rsid w:val="00A97FE3"/>
    <w:rsid w:val="00AA2127"/>
    <w:rsid w:val="00AA4F7C"/>
    <w:rsid w:val="00AA5263"/>
    <w:rsid w:val="00AB0634"/>
    <w:rsid w:val="00AC1805"/>
    <w:rsid w:val="00AC61A6"/>
    <w:rsid w:val="00AD287D"/>
    <w:rsid w:val="00AD495B"/>
    <w:rsid w:val="00AD7287"/>
    <w:rsid w:val="00AE0835"/>
    <w:rsid w:val="00AE1666"/>
    <w:rsid w:val="00AE317A"/>
    <w:rsid w:val="00AE5654"/>
    <w:rsid w:val="00AF78AA"/>
    <w:rsid w:val="00B061C9"/>
    <w:rsid w:val="00B071A0"/>
    <w:rsid w:val="00B1535B"/>
    <w:rsid w:val="00B301E2"/>
    <w:rsid w:val="00B32286"/>
    <w:rsid w:val="00B325DD"/>
    <w:rsid w:val="00B42AD7"/>
    <w:rsid w:val="00B431F8"/>
    <w:rsid w:val="00B45DB5"/>
    <w:rsid w:val="00B463C4"/>
    <w:rsid w:val="00B5155F"/>
    <w:rsid w:val="00B536A0"/>
    <w:rsid w:val="00B65E5F"/>
    <w:rsid w:val="00B66CE9"/>
    <w:rsid w:val="00B7187E"/>
    <w:rsid w:val="00B750C2"/>
    <w:rsid w:val="00B838FF"/>
    <w:rsid w:val="00B92661"/>
    <w:rsid w:val="00B9365D"/>
    <w:rsid w:val="00BA0079"/>
    <w:rsid w:val="00BA74F2"/>
    <w:rsid w:val="00BC5D93"/>
    <w:rsid w:val="00BC68F8"/>
    <w:rsid w:val="00BD3AF0"/>
    <w:rsid w:val="00BD7DEB"/>
    <w:rsid w:val="00BE5CD7"/>
    <w:rsid w:val="00BE752C"/>
    <w:rsid w:val="00BE7757"/>
    <w:rsid w:val="00BE7D50"/>
    <w:rsid w:val="00BF4E23"/>
    <w:rsid w:val="00BF62B4"/>
    <w:rsid w:val="00C011F8"/>
    <w:rsid w:val="00C102D0"/>
    <w:rsid w:val="00C15BEC"/>
    <w:rsid w:val="00C207DB"/>
    <w:rsid w:val="00C25FC9"/>
    <w:rsid w:val="00C30817"/>
    <w:rsid w:val="00C60425"/>
    <w:rsid w:val="00C648EA"/>
    <w:rsid w:val="00C7560B"/>
    <w:rsid w:val="00C77509"/>
    <w:rsid w:val="00C77FDB"/>
    <w:rsid w:val="00C843C3"/>
    <w:rsid w:val="00C84CEB"/>
    <w:rsid w:val="00CA052E"/>
    <w:rsid w:val="00CA29AF"/>
    <w:rsid w:val="00CA4851"/>
    <w:rsid w:val="00CA71D0"/>
    <w:rsid w:val="00CB55FA"/>
    <w:rsid w:val="00CC1E25"/>
    <w:rsid w:val="00CC6F13"/>
    <w:rsid w:val="00CD6F44"/>
    <w:rsid w:val="00CE38D9"/>
    <w:rsid w:val="00CE48AD"/>
    <w:rsid w:val="00CF1309"/>
    <w:rsid w:val="00CF18EC"/>
    <w:rsid w:val="00D1363E"/>
    <w:rsid w:val="00D24DFA"/>
    <w:rsid w:val="00D320EB"/>
    <w:rsid w:val="00D32166"/>
    <w:rsid w:val="00D37176"/>
    <w:rsid w:val="00D552E3"/>
    <w:rsid w:val="00D678CD"/>
    <w:rsid w:val="00D931BF"/>
    <w:rsid w:val="00D93E1D"/>
    <w:rsid w:val="00DA15B1"/>
    <w:rsid w:val="00DA6674"/>
    <w:rsid w:val="00DA67B5"/>
    <w:rsid w:val="00DB3F0A"/>
    <w:rsid w:val="00DB681F"/>
    <w:rsid w:val="00DC311B"/>
    <w:rsid w:val="00DD42BF"/>
    <w:rsid w:val="00DE102D"/>
    <w:rsid w:val="00DE379E"/>
    <w:rsid w:val="00E02294"/>
    <w:rsid w:val="00E046B5"/>
    <w:rsid w:val="00E11552"/>
    <w:rsid w:val="00E2567B"/>
    <w:rsid w:val="00E26DE3"/>
    <w:rsid w:val="00E40A7F"/>
    <w:rsid w:val="00E44CAB"/>
    <w:rsid w:val="00E4693B"/>
    <w:rsid w:val="00E46ADB"/>
    <w:rsid w:val="00E6213C"/>
    <w:rsid w:val="00E6522A"/>
    <w:rsid w:val="00E67EBB"/>
    <w:rsid w:val="00E7413D"/>
    <w:rsid w:val="00E765CA"/>
    <w:rsid w:val="00E775FD"/>
    <w:rsid w:val="00E86BA6"/>
    <w:rsid w:val="00E96056"/>
    <w:rsid w:val="00EA52B3"/>
    <w:rsid w:val="00EA77A9"/>
    <w:rsid w:val="00EB1FE1"/>
    <w:rsid w:val="00EB7E23"/>
    <w:rsid w:val="00EC05B0"/>
    <w:rsid w:val="00ED63A3"/>
    <w:rsid w:val="00ED6871"/>
    <w:rsid w:val="00EE35F5"/>
    <w:rsid w:val="00EF0721"/>
    <w:rsid w:val="00EF418F"/>
    <w:rsid w:val="00F04859"/>
    <w:rsid w:val="00F14465"/>
    <w:rsid w:val="00F17CA9"/>
    <w:rsid w:val="00F2601B"/>
    <w:rsid w:val="00F32B49"/>
    <w:rsid w:val="00F34A40"/>
    <w:rsid w:val="00F45A75"/>
    <w:rsid w:val="00F465CD"/>
    <w:rsid w:val="00F61D6B"/>
    <w:rsid w:val="00F65D0D"/>
    <w:rsid w:val="00F70230"/>
    <w:rsid w:val="00F72BB1"/>
    <w:rsid w:val="00F7364C"/>
    <w:rsid w:val="00F75120"/>
    <w:rsid w:val="00F909C6"/>
    <w:rsid w:val="00F9440C"/>
    <w:rsid w:val="00FA7604"/>
    <w:rsid w:val="00FB0D20"/>
    <w:rsid w:val="00FB5B39"/>
    <w:rsid w:val="00FC2FE3"/>
    <w:rsid w:val="00FC409A"/>
    <w:rsid w:val="00FC5BCE"/>
    <w:rsid w:val="00FC701B"/>
    <w:rsid w:val="00FE2B58"/>
    <w:rsid w:val="00FE4B6F"/>
    <w:rsid w:val="00FF04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74F2"/>
    <w:pPr>
      <w:spacing w:line="312" w:lineRule="auto"/>
    </w:pPr>
    <w:rPr>
      <w:rFonts w:ascii="Arial" w:hAnsi="Arial"/>
      <w:szCs w:val="24"/>
    </w:rPr>
  </w:style>
  <w:style w:type="paragraph" w:styleId="Heading1">
    <w:name w:val="heading 1"/>
    <w:basedOn w:val="Normal"/>
    <w:next w:val="BodyText1"/>
    <w:link w:val="Heading1Char"/>
    <w:uiPriority w:val="9"/>
    <w:qFormat/>
    <w:rsid w:val="00BE752C"/>
    <w:pPr>
      <w:keepNext/>
      <w:keepLines/>
      <w:numPr>
        <w:numId w:val="18"/>
      </w:numPr>
      <w:outlineLvl w:val="0"/>
    </w:pPr>
    <w:rPr>
      <w:b/>
      <w:bCs/>
      <w:caps/>
      <w:sz w:val="22"/>
      <w:szCs w:val="28"/>
      <w:lang w:eastAsia="en-US"/>
    </w:rPr>
  </w:style>
  <w:style w:type="paragraph" w:styleId="Heading2">
    <w:name w:val="heading 2"/>
    <w:basedOn w:val="Normal"/>
    <w:next w:val="BodyText1"/>
    <w:qFormat/>
    <w:rsid w:val="00BE752C"/>
    <w:pPr>
      <w:keepNext/>
      <w:keepLines/>
      <w:numPr>
        <w:ilvl w:val="1"/>
        <w:numId w:val="18"/>
      </w:numPr>
      <w:spacing w:before="120"/>
      <w:outlineLvl w:val="1"/>
    </w:pPr>
    <w:rPr>
      <w:b/>
      <w:bCs/>
      <w:sz w:val="22"/>
      <w:szCs w:val="26"/>
      <w:lang w:eastAsia="en-US"/>
    </w:rPr>
  </w:style>
  <w:style w:type="paragraph" w:styleId="Heading3">
    <w:name w:val="heading 3"/>
    <w:basedOn w:val="Normal"/>
    <w:next w:val="BodyText1"/>
    <w:qFormat/>
    <w:rsid w:val="00547E9B"/>
    <w:pPr>
      <w:keepNext/>
      <w:keepLines/>
      <w:numPr>
        <w:ilvl w:val="2"/>
        <w:numId w:val="18"/>
      </w:numPr>
      <w:spacing w:before="120"/>
      <w:outlineLvl w:val="2"/>
    </w:pPr>
    <w:rPr>
      <w:b/>
      <w:bCs/>
      <w:i/>
      <w:sz w:val="22"/>
      <w:szCs w:val="22"/>
      <w:lang w:eastAsia="en-US"/>
    </w:rPr>
  </w:style>
  <w:style w:type="paragraph" w:styleId="Heading4">
    <w:name w:val="heading 4"/>
    <w:basedOn w:val="Normal"/>
    <w:next w:val="BodyText1"/>
    <w:qFormat/>
    <w:rsid w:val="00BE752C"/>
    <w:pPr>
      <w:keepNext/>
      <w:keepLines/>
      <w:numPr>
        <w:ilvl w:val="3"/>
        <w:numId w:val="18"/>
      </w:numPr>
      <w:spacing w:before="120"/>
      <w:outlineLvl w:val="3"/>
    </w:pPr>
    <w:rPr>
      <w:bCs/>
      <w:i/>
      <w:i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BE752C"/>
    <w:pPr>
      <w:spacing w:after="240"/>
    </w:pPr>
    <w:rPr>
      <w:rFonts w:eastAsia="Calibri"/>
      <w:szCs w:val="22"/>
      <w:lang w:eastAsia="en-US"/>
    </w:rPr>
  </w:style>
  <w:style w:type="character" w:customStyle="1" w:styleId="Heading1Char">
    <w:name w:val="Heading 1 Char"/>
    <w:basedOn w:val="DefaultParagraphFont"/>
    <w:link w:val="Heading1"/>
    <w:uiPriority w:val="9"/>
    <w:rsid w:val="008136B6"/>
    <w:rPr>
      <w:rFonts w:ascii="Arial" w:hAnsi="Arial"/>
      <w:b/>
      <w:bCs/>
      <w:caps/>
      <w:sz w:val="22"/>
      <w:szCs w:val="28"/>
      <w:lang w:eastAsia="en-US"/>
    </w:rPr>
  </w:style>
  <w:style w:type="character" w:customStyle="1" w:styleId="FootnoteTextChar">
    <w:name w:val="Footnote Text Char"/>
    <w:basedOn w:val="DefaultParagraphFont"/>
    <w:link w:val="FootnoteText"/>
    <w:uiPriority w:val="99"/>
    <w:rsid w:val="00BA74F2"/>
    <w:rPr>
      <w:rFonts w:ascii="Arial" w:hAnsi="Arial"/>
      <w:sz w:val="18"/>
      <w:lang w:val="da-DK" w:eastAsia="da-DK" w:bidi="ar-SA"/>
    </w:rPr>
  </w:style>
  <w:style w:type="paragraph" w:styleId="FootnoteText">
    <w:name w:val="footnote text"/>
    <w:basedOn w:val="Normal"/>
    <w:link w:val="FootnoteTextChar"/>
    <w:uiPriority w:val="99"/>
    <w:qFormat/>
    <w:rsid w:val="00BA74F2"/>
    <w:pPr>
      <w:keepLines/>
      <w:spacing w:after="120" w:line="240" w:lineRule="auto"/>
    </w:pPr>
    <w:rPr>
      <w:sz w:val="18"/>
      <w:szCs w:val="20"/>
    </w:rPr>
  </w:style>
  <w:style w:type="paragraph" w:styleId="BalloonText">
    <w:name w:val="Balloon Text"/>
    <w:basedOn w:val="Normal"/>
    <w:semiHidden/>
    <w:rsid w:val="00BA74F2"/>
    <w:rPr>
      <w:rFonts w:ascii="Tahoma" w:hAnsi="Tahoma" w:cs="Tahoma"/>
      <w:sz w:val="16"/>
      <w:szCs w:val="16"/>
    </w:rPr>
  </w:style>
  <w:style w:type="paragraph" w:customStyle="1" w:styleId="Bottomlinetext">
    <w:name w:val="Bottom line text"/>
    <w:basedOn w:val="Normal"/>
    <w:rsid w:val="00BA74F2"/>
    <w:rPr>
      <w:sz w:val="16"/>
    </w:rPr>
  </w:style>
  <w:style w:type="paragraph" w:customStyle="1" w:styleId="BottomlinetextBold">
    <w:name w:val="Bottom line text Bold"/>
    <w:basedOn w:val="Normal"/>
    <w:rsid w:val="00BA74F2"/>
    <w:rPr>
      <w:b/>
      <w:sz w:val="16"/>
    </w:rPr>
  </w:style>
  <w:style w:type="paragraph" w:styleId="Caption">
    <w:name w:val="caption"/>
    <w:basedOn w:val="Normal"/>
    <w:next w:val="BodyText1"/>
    <w:qFormat/>
    <w:rsid w:val="00BA74F2"/>
    <w:pPr>
      <w:tabs>
        <w:tab w:val="left" w:pos="907"/>
      </w:tabs>
      <w:spacing w:before="120" w:after="240"/>
      <w:ind w:left="907" w:right="907" w:hanging="907"/>
    </w:pPr>
    <w:rPr>
      <w:bCs/>
      <w:sz w:val="18"/>
      <w:szCs w:val="20"/>
    </w:rPr>
  </w:style>
  <w:style w:type="paragraph" w:customStyle="1" w:styleId="ChapterBold">
    <w:name w:val="Chapter Bold"/>
    <w:basedOn w:val="Normal"/>
    <w:next w:val="BodyText1"/>
    <w:rsid w:val="004E4A5A"/>
    <w:pPr>
      <w:spacing w:before="120"/>
    </w:pPr>
    <w:rPr>
      <w:b/>
      <w:sz w:val="22"/>
    </w:rPr>
  </w:style>
  <w:style w:type="character" w:styleId="CommentReference">
    <w:name w:val="annotation reference"/>
    <w:basedOn w:val="DefaultParagraphFont"/>
    <w:semiHidden/>
    <w:rsid w:val="00BA74F2"/>
    <w:rPr>
      <w:sz w:val="16"/>
      <w:szCs w:val="16"/>
    </w:rPr>
  </w:style>
  <w:style w:type="paragraph" w:styleId="CommentText">
    <w:name w:val="annotation text"/>
    <w:basedOn w:val="Normal"/>
    <w:link w:val="CommentTextChar"/>
    <w:semiHidden/>
    <w:rsid w:val="00BA74F2"/>
    <w:rPr>
      <w:szCs w:val="20"/>
    </w:rPr>
  </w:style>
  <w:style w:type="character" w:customStyle="1" w:styleId="CommentTextChar">
    <w:name w:val="Comment Text Char"/>
    <w:basedOn w:val="DefaultParagraphFont"/>
    <w:link w:val="CommentText"/>
    <w:uiPriority w:val="99"/>
    <w:semiHidden/>
    <w:rsid w:val="00822E97"/>
    <w:rPr>
      <w:rFonts w:ascii="Arial" w:hAnsi="Arial"/>
    </w:rPr>
  </w:style>
  <w:style w:type="paragraph" w:styleId="CommentSubject">
    <w:name w:val="annotation subject"/>
    <w:basedOn w:val="CommentText"/>
    <w:next w:val="CommentText"/>
    <w:semiHidden/>
    <w:rsid w:val="00BA74F2"/>
    <w:rPr>
      <w:b/>
      <w:bCs/>
    </w:rPr>
  </w:style>
  <w:style w:type="paragraph" w:customStyle="1" w:styleId="CustomType">
    <w:name w:val="Custom Type"/>
    <w:basedOn w:val="Normal"/>
    <w:rsid w:val="00BA74F2"/>
    <w:pPr>
      <w:spacing w:line="300" w:lineRule="atLeast"/>
    </w:pPr>
    <w:rPr>
      <w:sz w:val="26"/>
    </w:rPr>
  </w:style>
  <w:style w:type="table" w:customStyle="1" w:styleId="DesignedTable">
    <w:name w:val="Designed Table"/>
    <w:basedOn w:val="TableNormal"/>
    <w:rsid w:val="00BA74F2"/>
    <w:rPr>
      <w:rFonts w:ascii="Arial" w:hAnsi="Arial"/>
    </w:rPr>
    <w:tblPr>
      <w:tblStyleRowBandSize w:val="1"/>
      <w:tblStyleColBandSize w:val="1"/>
      <w:tblCellMar>
        <w:left w:w="57" w:type="dxa"/>
        <w:right w:w="57" w:type="dxa"/>
      </w:tblCellMar>
    </w:tblPr>
    <w:tblStylePr w:type="firstRow">
      <w:rPr>
        <w:rFonts w:ascii="Cambria" w:hAnsi="Cambria"/>
        <w:b/>
        <w:i w:val="0"/>
        <w:color w:val="FFFFFF"/>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8D3E7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tcPr>
    </w:tblStylePr>
    <w:tblStylePr w:type="band2Vert">
      <w:tblPr/>
      <w:tcPr>
        <w:tcBorders>
          <w:top w:val="single" w:sz="8" w:space="0" w:color="FFFFFF"/>
          <w:left w:val="single" w:sz="8" w:space="0" w:color="FFFFFF"/>
          <w:bottom w:val="single" w:sz="8" w:space="0" w:color="FFFFFF"/>
          <w:right w:val="single" w:sz="8" w:space="0" w:color="FFFFFF"/>
          <w:insideH w:val="nil"/>
          <w:insideV w:val="nil"/>
          <w:tl2br w:val="nil"/>
          <w:tr2bl w:val="nil"/>
        </w:tcBorders>
      </w:tcPr>
    </w:tblStylePr>
    <w:tblStylePr w:type="band1Horz">
      <w:rPr>
        <w:rFonts w:ascii="Cambria" w:hAnsi="Cambria"/>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6E6E6"/>
      </w:tcPr>
    </w:tblStylePr>
    <w:tblStylePr w:type="band2Horz">
      <w:rPr>
        <w:rFonts w:ascii="Cambria" w:hAnsi="Cambria"/>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CCCCC"/>
      </w:tcPr>
    </w:tblStylePr>
  </w:style>
  <w:style w:type="paragraph" w:customStyle="1" w:styleId="Documenttitle">
    <w:name w:val="Documenttitle"/>
    <w:basedOn w:val="Normal"/>
    <w:rsid w:val="00C30817"/>
    <w:pPr>
      <w:spacing w:line="300" w:lineRule="atLeast"/>
    </w:pPr>
    <w:rPr>
      <w:sz w:val="26"/>
    </w:rPr>
  </w:style>
  <w:style w:type="paragraph" w:styleId="Footer">
    <w:name w:val="footer"/>
    <w:basedOn w:val="Normal"/>
    <w:semiHidden/>
    <w:rsid w:val="00BA74F2"/>
    <w:pPr>
      <w:tabs>
        <w:tab w:val="center" w:pos="4819"/>
        <w:tab w:val="right" w:pos="9638"/>
      </w:tabs>
    </w:pPr>
  </w:style>
  <w:style w:type="character" w:styleId="FootnoteReference">
    <w:name w:val="footnote reference"/>
    <w:basedOn w:val="DefaultParagraphFont"/>
    <w:uiPriority w:val="99"/>
    <w:rsid w:val="00BA74F2"/>
    <w:rPr>
      <w:vertAlign w:val="superscript"/>
    </w:rPr>
  </w:style>
  <w:style w:type="paragraph" w:styleId="Header">
    <w:name w:val="header"/>
    <w:basedOn w:val="Normal"/>
    <w:semiHidden/>
    <w:rsid w:val="00BA74F2"/>
    <w:pPr>
      <w:tabs>
        <w:tab w:val="center" w:pos="4819"/>
        <w:tab w:val="right" w:pos="9638"/>
      </w:tabs>
    </w:pPr>
  </w:style>
  <w:style w:type="paragraph" w:customStyle="1" w:styleId="HeadlineLevel2">
    <w:name w:val="Headline Level 2"/>
    <w:basedOn w:val="Normal"/>
    <w:rsid w:val="00BA74F2"/>
  </w:style>
  <w:style w:type="paragraph" w:customStyle="1" w:styleId="HeadlineLevel3">
    <w:name w:val="Headline Level 3"/>
    <w:basedOn w:val="Normal"/>
    <w:rsid w:val="00BA74F2"/>
  </w:style>
  <w:style w:type="paragraph" w:customStyle="1" w:styleId="HeadlineLevel4">
    <w:name w:val="Headline Level 4"/>
    <w:basedOn w:val="Normal"/>
    <w:rsid w:val="00BA74F2"/>
  </w:style>
  <w:style w:type="character" w:styleId="Hyperlink">
    <w:name w:val="Hyperlink"/>
    <w:basedOn w:val="DefaultParagraphFont"/>
    <w:uiPriority w:val="99"/>
    <w:rsid w:val="00BA74F2"/>
    <w:rPr>
      <w:color w:val="0000FF"/>
      <w:u w:val="single"/>
    </w:rPr>
  </w:style>
  <w:style w:type="paragraph" w:styleId="ListBullet">
    <w:name w:val="List Bullet"/>
    <w:basedOn w:val="Normal"/>
    <w:rsid w:val="00BA74F2"/>
    <w:pPr>
      <w:numPr>
        <w:numId w:val="6"/>
      </w:numPr>
      <w:spacing w:after="240"/>
    </w:pPr>
  </w:style>
  <w:style w:type="paragraph" w:styleId="ListNumber">
    <w:name w:val="List Number"/>
    <w:basedOn w:val="Normal"/>
    <w:rsid w:val="00BA74F2"/>
    <w:pPr>
      <w:numPr>
        <w:numId w:val="8"/>
      </w:numPr>
      <w:spacing w:after="240"/>
    </w:pPr>
  </w:style>
  <w:style w:type="paragraph" w:customStyle="1" w:styleId="NormalBold">
    <w:name w:val="Normal Bold"/>
    <w:basedOn w:val="Normal"/>
    <w:rsid w:val="00BA74F2"/>
    <w:rPr>
      <w:b/>
    </w:rPr>
  </w:style>
  <w:style w:type="paragraph" w:customStyle="1" w:styleId="NormalBoldAllCaps">
    <w:name w:val="Normal Bold All Caps"/>
    <w:basedOn w:val="Normal"/>
    <w:rsid w:val="00BA74F2"/>
    <w:rPr>
      <w:b/>
      <w:caps/>
    </w:rPr>
  </w:style>
  <w:style w:type="paragraph" w:customStyle="1" w:styleId="NormalBullet">
    <w:name w:val="Normal Bullet"/>
    <w:basedOn w:val="Normal"/>
    <w:rsid w:val="00BA74F2"/>
    <w:pPr>
      <w:numPr>
        <w:numId w:val="9"/>
      </w:numPr>
    </w:pPr>
  </w:style>
  <w:style w:type="paragraph" w:customStyle="1" w:styleId="NormalNumbering">
    <w:name w:val="Normal Numbering"/>
    <w:basedOn w:val="Normal"/>
    <w:next w:val="BodyText1"/>
    <w:rsid w:val="00BA74F2"/>
    <w:pPr>
      <w:numPr>
        <w:numId w:val="10"/>
      </w:numPr>
    </w:pPr>
  </w:style>
  <w:style w:type="character" w:styleId="PageNumber">
    <w:name w:val="page number"/>
    <w:basedOn w:val="DefaultParagraphFont"/>
    <w:rsid w:val="00BA74F2"/>
    <w:rPr>
      <w:rFonts w:ascii="Arial" w:hAnsi="Arial"/>
      <w:sz w:val="20"/>
    </w:rPr>
  </w:style>
  <w:style w:type="table" w:styleId="TableGrid">
    <w:name w:val="Table Grid"/>
    <w:basedOn w:val="TableNormal"/>
    <w:uiPriority w:val="59"/>
    <w:rsid w:val="00BA74F2"/>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957411"/>
    <w:pPr>
      <w:keepNext/>
      <w:spacing w:before="60" w:after="60" w:line="240" w:lineRule="auto"/>
    </w:pPr>
    <w:rPr>
      <w:sz w:val="18"/>
      <w:szCs w:val="19"/>
    </w:rPr>
  </w:style>
  <w:style w:type="paragraph" w:customStyle="1" w:styleId="TableTextBold">
    <w:name w:val="Table Text Bold"/>
    <w:basedOn w:val="Normal"/>
    <w:rsid w:val="00957411"/>
    <w:pPr>
      <w:keepNext/>
      <w:spacing w:before="60" w:after="60" w:line="240" w:lineRule="auto"/>
    </w:pPr>
    <w:rPr>
      <w:b/>
      <w:sz w:val="18"/>
      <w:szCs w:val="19"/>
    </w:rPr>
  </w:style>
  <w:style w:type="paragraph" w:customStyle="1" w:styleId="Title11pkt">
    <w:name w:val="Title 11 pkt"/>
    <w:basedOn w:val="Normal"/>
    <w:qFormat/>
    <w:rsid w:val="00BA74F2"/>
    <w:rPr>
      <w:sz w:val="22"/>
    </w:rPr>
  </w:style>
  <w:style w:type="paragraph" w:customStyle="1" w:styleId="Title18pkt">
    <w:name w:val="Title 18 pkt"/>
    <w:basedOn w:val="Normal"/>
    <w:rsid w:val="00BA74F2"/>
    <w:pPr>
      <w:spacing w:line="440" w:lineRule="atLeast"/>
    </w:pPr>
    <w:rPr>
      <w:caps/>
      <w:sz w:val="36"/>
      <w:szCs w:val="48"/>
    </w:rPr>
  </w:style>
  <w:style w:type="paragraph" w:customStyle="1" w:styleId="Title26pkt">
    <w:name w:val="Title 26 pkt"/>
    <w:basedOn w:val="Normal"/>
    <w:rsid w:val="00BA74F2"/>
    <w:pPr>
      <w:spacing w:line="640" w:lineRule="atLeast"/>
    </w:pPr>
    <w:rPr>
      <w:caps/>
      <w:sz w:val="52"/>
    </w:rPr>
  </w:style>
  <w:style w:type="paragraph" w:customStyle="1" w:styleId="TitleBold105pkt">
    <w:name w:val="Title Bold 10.5 pkt"/>
    <w:basedOn w:val="Normal"/>
    <w:rsid w:val="00BA74F2"/>
    <w:rPr>
      <w:b/>
      <w:caps/>
      <w:sz w:val="21"/>
      <w:szCs w:val="19"/>
    </w:rPr>
  </w:style>
  <w:style w:type="paragraph" w:customStyle="1" w:styleId="TitleBold11pkt">
    <w:name w:val="Title Bold 11 pkt"/>
    <w:basedOn w:val="Normal"/>
    <w:rsid w:val="00BA74F2"/>
    <w:rPr>
      <w:b/>
      <w:caps/>
      <w:sz w:val="22"/>
      <w:szCs w:val="19"/>
    </w:rPr>
  </w:style>
  <w:style w:type="paragraph" w:customStyle="1" w:styleId="TitleBold14pkt">
    <w:name w:val="Title Bold 14 pkt"/>
    <w:basedOn w:val="Normal"/>
    <w:rsid w:val="00BA74F2"/>
    <w:pPr>
      <w:spacing w:line="360" w:lineRule="atLeast"/>
    </w:pPr>
    <w:rPr>
      <w:b/>
      <w:caps/>
      <w:sz w:val="28"/>
      <w:szCs w:val="48"/>
    </w:rPr>
  </w:style>
  <w:style w:type="paragraph" w:styleId="TOC1">
    <w:name w:val="toc 1"/>
    <w:basedOn w:val="ChapterBold"/>
    <w:next w:val="Normal"/>
    <w:autoRedefine/>
    <w:uiPriority w:val="39"/>
    <w:rsid w:val="00C7560B"/>
    <w:pPr>
      <w:tabs>
        <w:tab w:val="right" w:leader="dot" w:pos="7200"/>
      </w:tabs>
      <w:ind w:right="510"/>
    </w:pPr>
  </w:style>
  <w:style w:type="paragraph" w:styleId="TOC2">
    <w:name w:val="toc 2"/>
    <w:basedOn w:val="HeadlineLevel2"/>
    <w:next w:val="Normal"/>
    <w:autoRedefine/>
    <w:uiPriority w:val="39"/>
    <w:rsid w:val="00BA74F2"/>
    <w:pPr>
      <w:tabs>
        <w:tab w:val="left" w:pos="567"/>
        <w:tab w:val="right" w:leader="dot" w:pos="7162"/>
      </w:tabs>
      <w:ind w:left="567" w:hanging="567"/>
    </w:pPr>
  </w:style>
  <w:style w:type="paragraph" w:styleId="TOC3">
    <w:name w:val="toc 3"/>
    <w:basedOn w:val="HeadlineLevel3"/>
    <w:next w:val="Normal"/>
    <w:autoRedefine/>
    <w:uiPriority w:val="39"/>
    <w:rsid w:val="00BA74F2"/>
    <w:pPr>
      <w:tabs>
        <w:tab w:val="left" w:pos="1446"/>
        <w:tab w:val="right" w:leader="dot" w:pos="7161"/>
      </w:tabs>
      <w:ind w:left="1446" w:hanging="879"/>
    </w:pPr>
  </w:style>
  <w:style w:type="paragraph" w:styleId="TOC4">
    <w:name w:val="toc 4"/>
    <w:basedOn w:val="HeadlineLevel4"/>
    <w:next w:val="Normal"/>
    <w:autoRedefine/>
    <w:uiPriority w:val="39"/>
    <w:rsid w:val="00BA74F2"/>
    <w:pPr>
      <w:tabs>
        <w:tab w:val="left" w:pos="1446"/>
        <w:tab w:val="right" w:leader="dot" w:pos="7173"/>
      </w:tabs>
      <w:ind w:left="1446" w:hanging="879"/>
    </w:pPr>
  </w:style>
  <w:style w:type="table" w:styleId="LightList-Accent1">
    <w:name w:val="Light List Accent 1"/>
    <w:basedOn w:val="TableNormal"/>
    <w:uiPriority w:val="61"/>
    <w:rsid w:val="00822E97"/>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372078"/>
    <w:rPr>
      <w:color w:val="800080" w:themeColor="followedHyperlink"/>
      <w:u w:val="single"/>
    </w:rPr>
  </w:style>
  <w:style w:type="paragraph" w:styleId="ListParagraph">
    <w:name w:val="List Paragraph"/>
    <w:basedOn w:val="Normal"/>
    <w:uiPriority w:val="34"/>
    <w:qFormat/>
    <w:rsid w:val="00E40A7F"/>
    <w:pPr>
      <w:spacing w:line="240" w:lineRule="auto"/>
      <w:ind w:left="720"/>
    </w:pPr>
    <w:rPr>
      <w:rFonts w:ascii="Calibri" w:eastAsiaTheme="minorHAnsi" w:hAnsi="Calibri"/>
      <w:sz w:val="22"/>
      <w:szCs w:val="22"/>
    </w:rPr>
  </w:style>
  <w:style w:type="table" w:styleId="TableSimple3">
    <w:name w:val="Table Simple 3"/>
    <w:basedOn w:val="TableNormal"/>
    <w:rsid w:val="008136B6"/>
    <w:pPr>
      <w:spacing w:line="312"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74F2"/>
    <w:pPr>
      <w:spacing w:line="312" w:lineRule="auto"/>
    </w:pPr>
    <w:rPr>
      <w:rFonts w:ascii="Arial" w:hAnsi="Arial"/>
      <w:szCs w:val="24"/>
    </w:rPr>
  </w:style>
  <w:style w:type="paragraph" w:styleId="Heading1">
    <w:name w:val="heading 1"/>
    <w:basedOn w:val="Normal"/>
    <w:next w:val="FootnoteText"/>
    <w:qFormat/>
    <w:rsid w:val="00BE752C"/>
    <w:pPr>
      <w:keepNext/>
      <w:keepLines/>
      <w:numPr>
        <w:numId w:val="18"/>
      </w:numPr>
      <w:outlineLvl w:val="0"/>
    </w:pPr>
    <w:rPr>
      <w:b/>
      <w:bCs/>
      <w:caps/>
      <w:sz w:val="22"/>
      <w:szCs w:val="28"/>
      <w:lang w:eastAsia="en-US"/>
    </w:rPr>
  </w:style>
  <w:style w:type="paragraph" w:styleId="Heading2">
    <w:name w:val="heading 2"/>
    <w:basedOn w:val="Normal"/>
    <w:next w:val="FootnoteText"/>
    <w:qFormat/>
    <w:rsid w:val="00BE752C"/>
    <w:pPr>
      <w:keepNext/>
      <w:keepLines/>
      <w:numPr>
        <w:ilvl w:val="1"/>
        <w:numId w:val="18"/>
      </w:numPr>
      <w:spacing w:before="120"/>
      <w:outlineLvl w:val="1"/>
    </w:pPr>
    <w:rPr>
      <w:b/>
      <w:bCs/>
      <w:sz w:val="22"/>
      <w:szCs w:val="26"/>
      <w:lang w:eastAsia="en-US"/>
    </w:rPr>
  </w:style>
  <w:style w:type="paragraph" w:styleId="Heading3">
    <w:name w:val="heading 3"/>
    <w:basedOn w:val="Normal"/>
    <w:next w:val="FootnoteText"/>
    <w:qFormat/>
    <w:rsid w:val="00BE752C"/>
    <w:pPr>
      <w:keepNext/>
      <w:keepLines/>
      <w:numPr>
        <w:ilvl w:val="2"/>
        <w:numId w:val="18"/>
      </w:numPr>
      <w:spacing w:before="120"/>
      <w:outlineLvl w:val="2"/>
    </w:pPr>
    <w:rPr>
      <w:bCs/>
      <w:i/>
      <w:sz w:val="22"/>
      <w:szCs w:val="22"/>
      <w:lang w:eastAsia="en-US"/>
    </w:rPr>
  </w:style>
  <w:style w:type="paragraph" w:styleId="Heading4">
    <w:name w:val="heading 4"/>
    <w:basedOn w:val="Normal"/>
    <w:next w:val="FootnoteText"/>
    <w:qFormat/>
    <w:rsid w:val="00BE752C"/>
    <w:pPr>
      <w:keepNext/>
      <w:keepLines/>
      <w:numPr>
        <w:ilvl w:val="3"/>
        <w:numId w:val="18"/>
      </w:numPr>
      <w:spacing w:before="120"/>
      <w:outlineLvl w:val="3"/>
    </w:pPr>
    <w:rPr>
      <w:bCs/>
      <w:i/>
      <w:i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
    <w:name w:val="Fodnotetekst Tegn"/>
    <w:basedOn w:val="DefaultParagraphFont"/>
    <w:link w:val="Heading1Char"/>
    <w:rsid w:val="00BA74F2"/>
    <w:rPr>
      <w:rFonts w:ascii="Arial" w:hAnsi="Arial"/>
      <w:sz w:val="18"/>
      <w:lang w:val="da-DK" w:eastAsia="da-DK" w:bidi="ar-SA"/>
    </w:rPr>
  </w:style>
  <w:style w:type="paragraph" w:styleId="Heading1Char">
    <w:name w:val="footnote text"/>
    <w:basedOn w:val="Normal"/>
    <w:link w:val="BodyText1"/>
    <w:qFormat/>
    <w:rsid w:val="00BA74F2"/>
    <w:pPr>
      <w:keepLines/>
      <w:spacing w:after="120" w:line="240" w:lineRule="auto"/>
    </w:pPr>
    <w:rPr>
      <w:sz w:val="18"/>
      <w:szCs w:val="20"/>
    </w:rPr>
  </w:style>
  <w:style w:type="paragraph" w:styleId="FootnoteTextChar">
    <w:name w:val="Balloon Text"/>
    <w:basedOn w:val="Normal"/>
    <w:semiHidden/>
    <w:rsid w:val="00BA74F2"/>
    <w:rPr>
      <w:rFonts w:ascii="Tahoma" w:hAnsi="Tahoma" w:cs="Tahoma"/>
      <w:sz w:val="16"/>
      <w:szCs w:val="16"/>
    </w:rPr>
  </w:style>
  <w:style w:type="paragraph" w:customStyle="1" w:styleId="FootnoteText">
    <w:name w:val="Body Text1"/>
    <w:basedOn w:val="Normal"/>
    <w:qFormat/>
    <w:rsid w:val="00BE752C"/>
    <w:pPr>
      <w:spacing w:after="240"/>
    </w:pPr>
    <w:rPr>
      <w:rFonts w:eastAsia="Calibri"/>
      <w:szCs w:val="22"/>
      <w:lang w:eastAsia="en-US"/>
    </w:rPr>
  </w:style>
  <w:style w:type="paragraph" w:customStyle="1" w:styleId="BalloonText">
    <w:name w:val="Bottom line text"/>
    <w:basedOn w:val="Normal"/>
    <w:rsid w:val="00BA74F2"/>
    <w:rPr>
      <w:sz w:val="16"/>
    </w:rPr>
  </w:style>
  <w:style w:type="paragraph" w:customStyle="1" w:styleId="Bottomlinetext">
    <w:name w:val="Bottom line text Bold"/>
    <w:basedOn w:val="Normal"/>
    <w:rsid w:val="00BA74F2"/>
    <w:rPr>
      <w:b/>
      <w:sz w:val="16"/>
    </w:rPr>
  </w:style>
  <w:style w:type="paragraph" w:styleId="BottomlinetextBold">
    <w:name w:val="caption"/>
    <w:basedOn w:val="Normal"/>
    <w:next w:val="FootnoteText"/>
    <w:qFormat/>
    <w:rsid w:val="00BA74F2"/>
    <w:pPr>
      <w:tabs>
        <w:tab w:val="left" w:pos="907"/>
      </w:tabs>
      <w:spacing w:before="120" w:after="240"/>
      <w:ind w:left="907" w:right="907" w:hanging="907"/>
    </w:pPr>
    <w:rPr>
      <w:bCs/>
      <w:sz w:val="18"/>
      <w:szCs w:val="20"/>
    </w:rPr>
  </w:style>
  <w:style w:type="paragraph" w:customStyle="1" w:styleId="Caption">
    <w:name w:val="Chapter Bold"/>
    <w:basedOn w:val="Normal"/>
    <w:next w:val="FootnoteText"/>
    <w:rsid w:val="004E4A5A"/>
    <w:pPr>
      <w:spacing w:before="120"/>
    </w:pPr>
    <w:rPr>
      <w:b/>
      <w:sz w:val="22"/>
    </w:rPr>
  </w:style>
  <w:style w:type="character" w:styleId="ChapterBold">
    <w:name w:val="annotation reference"/>
    <w:basedOn w:val="DefaultParagraphFont"/>
    <w:uiPriority w:val="99"/>
    <w:semiHidden/>
    <w:rsid w:val="00BA74F2"/>
    <w:rPr>
      <w:sz w:val="16"/>
      <w:szCs w:val="16"/>
    </w:rPr>
  </w:style>
  <w:style w:type="paragraph" w:styleId="CommentReference">
    <w:name w:val="annotation text"/>
    <w:basedOn w:val="Normal"/>
    <w:link w:val="TOC4"/>
    <w:uiPriority w:val="99"/>
    <w:semiHidden/>
    <w:rsid w:val="00BA74F2"/>
    <w:rPr>
      <w:szCs w:val="20"/>
    </w:rPr>
  </w:style>
  <w:style w:type="paragraph" w:styleId="CommentText">
    <w:name w:val="annotation subject"/>
    <w:basedOn w:val="CommentReference"/>
    <w:next w:val="CommentReference"/>
    <w:semiHidden/>
    <w:rsid w:val="00BA74F2"/>
    <w:rPr>
      <w:b/>
      <w:bCs/>
    </w:rPr>
  </w:style>
  <w:style w:type="paragraph" w:customStyle="1" w:styleId="CommentTextChar">
    <w:name w:val="Custom Type"/>
    <w:basedOn w:val="Normal"/>
    <w:rsid w:val="00BA74F2"/>
    <w:pPr>
      <w:spacing w:line="300" w:lineRule="atLeast"/>
    </w:pPr>
    <w:rPr>
      <w:sz w:val="26"/>
    </w:rPr>
  </w:style>
  <w:style w:type="table" w:customStyle="1" w:styleId="CommentSubject">
    <w:name w:val="Designed Table"/>
    <w:basedOn w:val="TableNormal"/>
    <w:rsid w:val="00BA74F2"/>
    <w:rPr>
      <w:rFonts w:ascii="Arial" w:hAnsi="Arial"/>
    </w:rPr>
    <w:tblPr>
      <w:tblStyleRowBandSize w:val="1"/>
      <w:tblStyleColBandSize w:val="1"/>
      <w:tblCellMar>
        <w:left w:w="57" w:type="dxa"/>
        <w:right w:w="57" w:type="dxa"/>
      </w:tblCellMar>
    </w:tblPr>
    <w:tblStylePr w:type="firstRow">
      <w:rPr>
        <w:rFonts w:ascii="Cambria" w:hAnsi="Cambria"/>
        <w:b/>
        <w:i w:val="0"/>
        <w:color w:val="FFFFFF"/>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8D3E7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tcPr>
    </w:tblStylePr>
    <w:tblStylePr w:type="band2Vert">
      <w:tblPr/>
      <w:tcPr>
        <w:tcBorders>
          <w:top w:val="single" w:sz="8" w:space="0" w:color="FFFFFF"/>
          <w:left w:val="single" w:sz="8" w:space="0" w:color="FFFFFF"/>
          <w:bottom w:val="single" w:sz="8" w:space="0" w:color="FFFFFF"/>
          <w:right w:val="single" w:sz="8" w:space="0" w:color="FFFFFF"/>
          <w:insideH w:val="nil"/>
          <w:insideV w:val="nil"/>
          <w:tl2br w:val="nil"/>
          <w:tr2bl w:val="nil"/>
        </w:tcBorders>
      </w:tcPr>
    </w:tblStylePr>
    <w:tblStylePr w:type="band1Horz">
      <w:rPr>
        <w:rFonts w:ascii="Cambria" w:hAnsi="Cambria"/>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6E6E6"/>
      </w:tcPr>
    </w:tblStylePr>
    <w:tblStylePr w:type="band2Horz">
      <w:rPr>
        <w:rFonts w:ascii="Cambria" w:hAnsi="Cambria"/>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CCCCC"/>
      </w:tcPr>
    </w:tblStylePr>
  </w:style>
  <w:style w:type="paragraph" w:customStyle="1" w:styleId="CustomType">
    <w:name w:val="Documenttitle"/>
    <w:basedOn w:val="Normal"/>
    <w:rsid w:val="00C30817"/>
    <w:pPr>
      <w:spacing w:line="300" w:lineRule="atLeast"/>
    </w:pPr>
    <w:rPr>
      <w:sz w:val="26"/>
    </w:rPr>
  </w:style>
  <w:style w:type="paragraph" w:styleId="DesignedTable">
    <w:name w:val="footer"/>
    <w:basedOn w:val="Normal"/>
    <w:semiHidden/>
    <w:rsid w:val="00BA74F2"/>
    <w:pPr>
      <w:tabs>
        <w:tab w:val="center" w:pos="4819"/>
        <w:tab w:val="right" w:pos="9638"/>
      </w:tabs>
    </w:pPr>
  </w:style>
  <w:style w:type="character" w:styleId="Documenttitle">
    <w:name w:val="footnote reference"/>
    <w:basedOn w:val="DefaultParagraphFont"/>
    <w:rsid w:val="00BA74F2"/>
    <w:rPr>
      <w:vertAlign w:val="superscript"/>
    </w:rPr>
  </w:style>
  <w:style w:type="paragraph" w:styleId="Footer">
    <w:name w:val="header"/>
    <w:basedOn w:val="Normal"/>
    <w:semiHidden/>
    <w:rsid w:val="00BA74F2"/>
    <w:pPr>
      <w:tabs>
        <w:tab w:val="center" w:pos="4819"/>
        <w:tab w:val="right" w:pos="9638"/>
      </w:tabs>
    </w:pPr>
  </w:style>
  <w:style w:type="paragraph" w:customStyle="1" w:styleId="FootnoteReference">
    <w:name w:val="Headline Level 2"/>
    <w:basedOn w:val="Normal"/>
    <w:rsid w:val="00BA74F2"/>
  </w:style>
  <w:style w:type="paragraph" w:customStyle="1" w:styleId="Header">
    <w:name w:val="Headline Level 3"/>
    <w:basedOn w:val="Normal"/>
    <w:rsid w:val="00BA74F2"/>
  </w:style>
  <w:style w:type="paragraph" w:customStyle="1" w:styleId="HeadlineLevel2">
    <w:name w:val="Headline Level 4"/>
    <w:basedOn w:val="Normal"/>
    <w:rsid w:val="00BA74F2"/>
  </w:style>
  <w:style w:type="character" w:styleId="HeadlineLevel3">
    <w:name w:val="Hyperlink"/>
    <w:basedOn w:val="DefaultParagraphFont"/>
    <w:uiPriority w:val="99"/>
    <w:rsid w:val="00BA74F2"/>
    <w:rPr>
      <w:color w:val="0000FF"/>
      <w:u w:val="single"/>
    </w:rPr>
  </w:style>
  <w:style w:type="paragraph" w:styleId="HeadlineLevel4">
    <w:name w:val="List Bullet"/>
    <w:basedOn w:val="Normal"/>
    <w:rsid w:val="00BA74F2"/>
    <w:pPr>
      <w:numPr>
        <w:numId w:val="6"/>
      </w:numPr>
      <w:spacing w:after="240"/>
    </w:pPr>
  </w:style>
  <w:style w:type="paragraph" w:styleId="Hyperlink">
    <w:name w:val="List Number"/>
    <w:basedOn w:val="Normal"/>
    <w:rsid w:val="00BA74F2"/>
    <w:pPr>
      <w:numPr>
        <w:numId w:val="8"/>
      </w:numPr>
      <w:spacing w:after="240"/>
    </w:pPr>
  </w:style>
  <w:style w:type="paragraph" w:customStyle="1" w:styleId="ListBullet">
    <w:name w:val="Normal Bold"/>
    <w:basedOn w:val="Normal"/>
    <w:rsid w:val="00BA74F2"/>
    <w:rPr>
      <w:b/>
    </w:rPr>
  </w:style>
  <w:style w:type="paragraph" w:customStyle="1" w:styleId="ListNumber">
    <w:name w:val="Normal Bold All Caps"/>
    <w:basedOn w:val="Normal"/>
    <w:rsid w:val="00BA74F2"/>
    <w:rPr>
      <w:b/>
      <w:caps/>
    </w:rPr>
  </w:style>
  <w:style w:type="paragraph" w:customStyle="1" w:styleId="NormalBold">
    <w:name w:val="Normal Bullet"/>
    <w:basedOn w:val="Normal"/>
    <w:rsid w:val="00BA74F2"/>
    <w:pPr>
      <w:numPr>
        <w:numId w:val="9"/>
      </w:numPr>
    </w:pPr>
  </w:style>
  <w:style w:type="paragraph" w:customStyle="1" w:styleId="NormalBoldAllCaps">
    <w:name w:val="Normal Numbering"/>
    <w:basedOn w:val="Normal"/>
    <w:next w:val="FootnoteText"/>
    <w:rsid w:val="00BA74F2"/>
    <w:pPr>
      <w:numPr>
        <w:numId w:val="10"/>
      </w:numPr>
    </w:pPr>
  </w:style>
  <w:style w:type="character" w:styleId="NormalBullet">
    <w:name w:val="page number"/>
    <w:basedOn w:val="DefaultParagraphFont"/>
    <w:rsid w:val="00BA74F2"/>
    <w:rPr>
      <w:rFonts w:ascii="Arial" w:hAnsi="Arial"/>
      <w:sz w:val="20"/>
    </w:rPr>
  </w:style>
  <w:style w:type="table" w:styleId="NormalNumbering">
    <w:name w:val="Table Grid"/>
    <w:basedOn w:val="TableNormal"/>
    <w:semiHidden/>
    <w:rsid w:val="00BA74F2"/>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
    <w:name w:val="Table Text"/>
    <w:basedOn w:val="Normal"/>
    <w:rsid w:val="00957411"/>
    <w:pPr>
      <w:keepNext/>
      <w:spacing w:before="60" w:after="60" w:line="240" w:lineRule="auto"/>
    </w:pPr>
    <w:rPr>
      <w:sz w:val="18"/>
      <w:szCs w:val="19"/>
    </w:rPr>
  </w:style>
  <w:style w:type="paragraph" w:customStyle="1" w:styleId="TableGrid">
    <w:name w:val="Table Text Bold"/>
    <w:basedOn w:val="Normal"/>
    <w:rsid w:val="00957411"/>
    <w:pPr>
      <w:keepNext/>
      <w:spacing w:before="60" w:after="60" w:line="240" w:lineRule="auto"/>
    </w:pPr>
    <w:rPr>
      <w:b/>
      <w:sz w:val="18"/>
      <w:szCs w:val="19"/>
    </w:rPr>
  </w:style>
  <w:style w:type="paragraph" w:customStyle="1" w:styleId="TableText">
    <w:name w:val="Title 11 pkt"/>
    <w:basedOn w:val="Normal"/>
    <w:qFormat/>
    <w:rsid w:val="00BA74F2"/>
    <w:rPr>
      <w:sz w:val="22"/>
    </w:rPr>
  </w:style>
  <w:style w:type="paragraph" w:customStyle="1" w:styleId="TableTextBold">
    <w:name w:val="Title 18 pkt"/>
    <w:basedOn w:val="Normal"/>
    <w:rsid w:val="00BA74F2"/>
    <w:pPr>
      <w:spacing w:line="440" w:lineRule="atLeast"/>
    </w:pPr>
    <w:rPr>
      <w:caps/>
      <w:sz w:val="36"/>
      <w:szCs w:val="48"/>
    </w:rPr>
  </w:style>
  <w:style w:type="paragraph" w:customStyle="1" w:styleId="Title11pkt">
    <w:name w:val="Title 26 pkt"/>
    <w:basedOn w:val="Normal"/>
    <w:rsid w:val="00BA74F2"/>
    <w:pPr>
      <w:spacing w:line="640" w:lineRule="atLeast"/>
    </w:pPr>
    <w:rPr>
      <w:caps/>
      <w:sz w:val="52"/>
    </w:rPr>
  </w:style>
  <w:style w:type="paragraph" w:customStyle="1" w:styleId="Title18pkt">
    <w:name w:val="Title Bold 10.5 pkt"/>
    <w:basedOn w:val="Normal"/>
    <w:rsid w:val="00BA74F2"/>
    <w:rPr>
      <w:b/>
      <w:caps/>
      <w:sz w:val="21"/>
      <w:szCs w:val="19"/>
    </w:rPr>
  </w:style>
  <w:style w:type="paragraph" w:customStyle="1" w:styleId="Title26pkt">
    <w:name w:val="Title Bold 11 pkt"/>
    <w:basedOn w:val="Normal"/>
    <w:rsid w:val="00BA74F2"/>
    <w:rPr>
      <w:b/>
      <w:caps/>
      <w:sz w:val="22"/>
      <w:szCs w:val="19"/>
    </w:rPr>
  </w:style>
  <w:style w:type="paragraph" w:customStyle="1" w:styleId="TitleBold105pkt">
    <w:name w:val="Title Bold 14 pkt"/>
    <w:basedOn w:val="Normal"/>
    <w:rsid w:val="00BA74F2"/>
    <w:pPr>
      <w:spacing w:line="360" w:lineRule="atLeast"/>
    </w:pPr>
    <w:rPr>
      <w:b/>
      <w:caps/>
      <w:sz w:val="28"/>
      <w:szCs w:val="48"/>
    </w:rPr>
  </w:style>
  <w:style w:type="paragraph" w:styleId="TitleBold11pkt">
    <w:name w:val="toc 1"/>
    <w:basedOn w:val="Caption"/>
    <w:next w:val="Normal"/>
    <w:autoRedefine/>
    <w:uiPriority w:val="39"/>
    <w:rsid w:val="00C7560B"/>
    <w:pPr>
      <w:tabs>
        <w:tab w:val="right" w:leader="dot" w:pos="7200"/>
      </w:tabs>
      <w:ind w:right="510"/>
    </w:pPr>
  </w:style>
  <w:style w:type="paragraph" w:styleId="TitleBold14pkt">
    <w:name w:val="toc 2"/>
    <w:basedOn w:val="FootnoteReference"/>
    <w:next w:val="Normal"/>
    <w:autoRedefine/>
    <w:uiPriority w:val="39"/>
    <w:rsid w:val="00BA74F2"/>
    <w:pPr>
      <w:tabs>
        <w:tab w:val="left" w:pos="567"/>
        <w:tab w:val="right" w:leader="dot" w:pos="7162"/>
      </w:tabs>
      <w:ind w:left="567" w:hanging="567"/>
    </w:pPr>
  </w:style>
  <w:style w:type="paragraph" w:styleId="TOC1">
    <w:name w:val="toc 3"/>
    <w:basedOn w:val="Header"/>
    <w:next w:val="Normal"/>
    <w:autoRedefine/>
    <w:uiPriority w:val="39"/>
    <w:rsid w:val="00BA74F2"/>
    <w:pPr>
      <w:tabs>
        <w:tab w:val="left" w:pos="1446"/>
        <w:tab w:val="right" w:leader="dot" w:pos="7161"/>
      </w:tabs>
      <w:ind w:left="1446" w:hanging="879"/>
    </w:pPr>
  </w:style>
  <w:style w:type="paragraph" w:styleId="TOC2">
    <w:name w:val="toc 4"/>
    <w:basedOn w:val="HeadlineLevel2"/>
    <w:next w:val="Normal"/>
    <w:autoRedefine/>
    <w:semiHidden/>
    <w:rsid w:val="00BA74F2"/>
    <w:pPr>
      <w:tabs>
        <w:tab w:val="left" w:pos="1446"/>
        <w:tab w:val="right" w:leader="dot" w:pos="7173"/>
      </w:tabs>
      <w:ind w:left="1446" w:hanging="879"/>
    </w:pPr>
  </w:style>
  <w:style w:type="table" w:styleId="TOC3">
    <w:name w:val="Light List Accent 1"/>
    <w:basedOn w:val="TableNormal"/>
    <w:uiPriority w:val="61"/>
    <w:rsid w:val="00822E97"/>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OC4">
    <w:name w:val="Kommentartekst Tegn"/>
    <w:basedOn w:val="DefaultParagraphFont"/>
    <w:link w:val="CommentReference"/>
    <w:uiPriority w:val="99"/>
    <w:semiHidden/>
    <w:rsid w:val="00822E9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431144">
      <w:bodyDiv w:val="1"/>
      <w:marLeft w:val="0"/>
      <w:marRight w:val="0"/>
      <w:marTop w:val="0"/>
      <w:marBottom w:val="0"/>
      <w:divBdr>
        <w:top w:val="none" w:sz="0" w:space="0" w:color="auto"/>
        <w:left w:val="none" w:sz="0" w:space="0" w:color="auto"/>
        <w:bottom w:val="none" w:sz="0" w:space="0" w:color="auto"/>
        <w:right w:val="none" w:sz="0" w:space="0" w:color="auto"/>
      </w:divBdr>
    </w:div>
    <w:div w:id="1275861638">
      <w:bodyDiv w:val="1"/>
      <w:marLeft w:val="0"/>
      <w:marRight w:val="0"/>
      <w:marTop w:val="0"/>
      <w:marBottom w:val="0"/>
      <w:divBdr>
        <w:top w:val="none" w:sz="0" w:space="0" w:color="auto"/>
        <w:left w:val="none" w:sz="0" w:space="0" w:color="auto"/>
        <w:bottom w:val="none" w:sz="0" w:space="0" w:color="auto"/>
        <w:right w:val="none" w:sz="0" w:space="0" w:color="auto"/>
      </w:divBdr>
    </w:div>
    <w:div w:id="1334918797">
      <w:bodyDiv w:val="1"/>
      <w:marLeft w:val="0"/>
      <w:marRight w:val="0"/>
      <w:marTop w:val="0"/>
      <w:marBottom w:val="0"/>
      <w:divBdr>
        <w:top w:val="none" w:sz="0" w:space="0" w:color="auto"/>
        <w:left w:val="none" w:sz="0" w:space="0" w:color="auto"/>
        <w:bottom w:val="none" w:sz="0" w:space="0" w:color="auto"/>
        <w:right w:val="none" w:sz="0" w:space="0" w:color="auto"/>
      </w:divBdr>
      <w:divsChild>
        <w:div w:id="2037078912">
          <w:marLeft w:val="0"/>
          <w:marRight w:val="0"/>
          <w:marTop w:val="0"/>
          <w:marBottom w:val="0"/>
          <w:divBdr>
            <w:top w:val="none" w:sz="0" w:space="0" w:color="auto"/>
            <w:left w:val="none" w:sz="0" w:space="0" w:color="auto"/>
            <w:bottom w:val="none" w:sz="0" w:space="0" w:color="auto"/>
            <w:right w:val="none" w:sz="0" w:space="0" w:color="auto"/>
          </w:divBdr>
          <w:divsChild>
            <w:div w:id="932592490">
              <w:marLeft w:val="0"/>
              <w:marRight w:val="0"/>
              <w:marTop w:val="0"/>
              <w:marBottom w:val="0"/>
              <w:divBdr>
                <w:top w:val="none" w:sz="0" w:space="0" w:color="auto"/>
                <w:left w:val="none" w:sz="0" w:space="0" w:color="auto"/>
                <w:bottom w:val="none" w:sz="0" w:space="0" w:color="auto"/>
                <w:right w:val="none" w:sz="0" w:space="0" w:color="auto"/>
              </w:divBdr>
              <w:divsChild>
                <w:div w:id="818693206">
                  <w:marLeft w:val="0"/>
                  <w:marRight w:val="0"/>
                  <w:marTop w:val="0"/>
                  <w:marBottom w:val="0"/>
                  <w:divBdr>
                    <w:top w:val="none" w:sz="0" w:space="0" w:color="auto"/>
                    <w:left w:val="none" w:sz="0" w:space="0" w:color="auto"/>
                    <w:bottom w:val="none" w:sz="0" w:space="0" w:color="auto"/>
                    <w:right w:val="none" w:sz="0" w:space="0" w:color="auto"/>
                  </w:divBdr>
                  <w:divsChild>
                    <w:div w:id="291644053">
                      <w:marLeft w:val="0"/>
                      <w:marRight w:val="0"/>
                      <w:marTop w:val="0"/>
                      <w:marBottom w:val="0"/>
                      <w:divBdr>
                        <w:top w:val="none" w:sz="0" w:space="0" w:color="auto"/>
                        <w:left w:val="none" w:sz="0" w:space="0" w:color="auto"/>
                        <w:bottom w:val="none" w:sz="0" w:space="0" w:color="auto"/>
                        <w:right w:val="none" w:sz="0" w:space="0" w:color="auto"/>
                      </w:divBdr>
                      <w:divsChild>
                        <w:div w:id="568537445">
                          <w:marLeft w:val="0"/>
                          <w:marRight w:val="0"/>
                          <w:marTop w:val="150"/>
                          <w:marBottom w:val="0"/>
                          <w:divBdr>
                            <w:top w:val="none" w:sz="0" w:space="0" w:color="auto"/>
                            <w:left w:val="none" w:sz="0" w:space="0" w:color="auto"/>
                            <w:bottom w:val="none" w:sz="0" w:space="0" w:color="auto"/>
                            <w:right w:val="none" w:sz="0" w:space="0" w:color="auto"/>
                          </w:divBdr>
                          <w:divsChild>
                            <w:div w:id="440611014">
                              <w:marLeft w:val="0"/>
                              <w:marRight w:val="0"/>
                              <w:marTop w:val="0"/>
                              <w:marBottom w:val="0"/>
                              <w:divBdr>
                                <w:top w:val="none" w:sz="0" w:space="0" w:color="auto"/>
                                <w:left w:val="none" w:sz="0" w:space="0" w:color="auto"/>
                                <w:bottom w:val="none" w:sz="0" w:space="0" w:color="auto"/>
                                <w:right w:val="none" w:sz="0" w:space="0" w:color="auto"/>
                              </w:divBdr>
                              <w:divsChild>
                                <w:div w:id="774859771">
                                  <w:marLeft w:val="0"/>
                                  <w:marRight w:val="0"/>
                                  <w:marTop w:val="0"/>
                                  <w:marBottom w:val="0"/>
                                  <w:divBdr>
                                    <w:top w:val="none" w:sz="0" w:space="0" w:color="auto"/>
                                    <w:left w:val="none" w:sz="0" w:space="0" w:color="auto"/>
                                    <w:bottom w:val="none" w:sz="0" w:space="0" w:color="auto"/>
                                    <w:right w:val="none" w:sz="0" w:space="0" w:color="auto"/>
                                  </w:divBdr>
                                  <w:divsChild>
                                    <w:div w:id="1734505791">
                                      <w:marLeft w:val="0"/>
                                      <w:marRight w:val="0"/>
                                      <w:marTop w:val="0"/>
                                      <w:marBottom w:val="0"/>
                                      <w:divBdr>
                                        <w:top w:val="none" w:sz="0" w:space="0" w:color="auto"/>
                                        <w:left w:val="none" w:sz="0" w:space="0" w:color="auto"/>
                                        <w:bottom w:val="none" w:sz="0" w:space="0" w:color="auto"/>
                                        <w:right w:val="none" w:sz="0" w:space="0" w:color="auto"/>
                                      </w:divBdr>
                                      <w:divsChild>
                                        <w:div w:id="69348484">
                                          <w:marLeft w:val="0"/>
                                          <w:marRight w:val="0"/>
                                          <w:marTop w:val="0"/>
                                          <w:marBottom w:val="0"/>
                                          <w:divBdr>
                                            <w:top w:val="none" w:sz="0" w:space="0" w:color="auto"/>
                                            <w:left w:val="none" w:sz="0" w:space="0" w:color="auto"/>
                                            <w:bottom w:val="none" w:sz="0" w:space="0" w:color="auto"/>
                                            <w:right w:val="none" w:sz="0" w:space="0" w:color="auto"/>
                                          </w:divBdr>
                                          <w:divsChild>
                                            <w:div w:id="17825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490552">
      <w:bodyDiv w:val="1"/>
      <w:marLeft w:val="0"/>
      <w:marRight w:val="0"/>
      <w:marTop w:val="0"/>
      <w:marBottom w:val="0"/>
      <w:divBdr>
        <w:top w:val="none" w:sz="0" w:space="0" w:color="auto"/>
        <w:left w:val="none" w:sz="0" w:space="0" w:color="auto"/>
        <w:bottom w:val="none" w:sz="0" w:space="0" w:color="auto"/>
        <w:right w:val="none" w:sz="0" w:space="0" w:color="auto"/>
      </w:divBdr>
    </w:div>
    <w:div w:id="149287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NIRAS\Skabeloner\Skabeloner\note%20with%20ind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E5D7B1-C7B1-4D7C-A531-A40B9ACB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 with index.dotx</Template>
  <TotalTime>12575</TotalTime>
  <Pages>48</Pages>
  <Words>6642</Words>
  <Characters>40520</Characters>
  <Application>Microsoft Office Word</Application>
  <DocSecurity>0</DocSecurity>
  <Lines>337</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NIRAS</Company>
  <LinksUpToDate>false</LinksUpToDate>
  <CharactersWithSpaces>47068</CharactersWithSpaces>
  <SharedDoc>false</SharedDoc>
  <HLinks>
    <vt:vector size="6" baseType="variant">
      <vt:variant>
        <vt:i4>1769530</vt:i4>
      </vt:variant>
      <vt:variant>
        <vt:i4>2</vt:i4>
      </vt:variant>
      <vt:variant>
        <vt:i4>0</vt:i4>
      </vt:variant>
      <vt:variant>
        <vt:i4>5</vt:i4>
      </vt:variant>
      <vt:variant>
        <vt:lpwstr/>
      </vt:variant>
      <vt:variant>
        <vt:lpwstr>_Toc288335324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 Holm Vester (KVE)</dc:creator>
  <cp:lastModifiedBy>Tom Graven Kvist (TOK)</cp:lastModifiedBy>
  <cp:revision>220</cp:revision>
  <dcterms:created xsi:type="dcterms:W3CDTF">2013-06-28T08:34:00Z</dcterms:created>
  <dcterms:modified xsi:type="dcterms:W3CDTF">2016-01-27T13:40:00Z</dcterms:modified>
</cp:coreProperties>
</file>